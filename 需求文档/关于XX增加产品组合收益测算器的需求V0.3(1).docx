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9F4FAF">
      <w:pPr>
        <w:snapToGrid w:val="0"/>
        <w:jc w:val="left"/>
        <w:rPr>
          <w:rFonts w:cs="宋体"/>
          <w:kern w:val="0"/>
          <w:szCs w:val="21"/>
        </w:rPr>
      </w:pPr>
      <w:r>
        <w:rPr>
          <w:rFonts w:hint="eastAsia" w:cs="宋体"/>
          <w:szCs w:val="21"/>
        </w:rPr>
        <w:t>特别提示：</w:t>
      </w:r>
    </w:p>
    <w:p w14:paraId="42738453">
      <w:pPr>
        <w:snapToGrid w:val="0"/>
        <w:jc w:val="left"/>
        <w:rPr>
          <w:rFonts w:cs="宋体"/>
          <w:kern w:val="0"/>
          <w:szCs w:val="21"/>
        </w:rPr>
      </w:pPr>
      <w:r>
        <w:rPr>
          <w:rFonts w:hint="eastAsia" w:cs="宋体"/>
          <w:szCs w:val="21"/>
        </w:rPr>
        <w:t>——本文档所有权归东莞银行所有，未经允许不得向任何非授权人员提供本文档的全部或部分内容，传递过程必须遵守“必需知道、最小授权”原则，若经发现必追究法律责任。</w:t>
      </w:r>
    </w:p>
    <w:p w14:paraId="35B129BC">
      <w:pPr>
        <w:snapToGrid w:val="0"/>
        <w:jc w:val="left"/>
        <w:rPr>
          <w:rFonts w:cs="宋体"/>
          <w:szCs w:val="21"/>
        </w:rPr>
      </w:pPr>
      <w:r>
        <w:rPr>
          <w:rFonts w:hint="eastAsia" w:cs="宋体"/>
          <w:szCs w:val="21"/>
        </w:rPr>
        <w:t>——若本文档不属于您知悉范围，应立即销毁，不得保存、传输、复制、印刷或使用本文档之任何内容。</w:t>
      </w:r>
    </w:p>
    <w:p w14:paraId="262082B2">
      <w:pPr>
        <w:rPr>
          <w:b/>
          <w:sz w:val="52"/>
          <w:szCs w:val="52"/>
        </w:rPr>
      </w:pPr>
    </w:p>
    <w:p w14:paraId="2F938868">
      <w:pPr>
        <w:bidi w:val="0"/>
        <w:rPr>
          <w:rFonts w:hint="eastAsia" w:ascii="宋体" w:hAnsi="宋体" w:eastAsia="宋体" w:cs="宋体"/>
          <w:sz w:val="40"/>
          <w:szCs w:val="44"/>
        </w:rPr>
      </w:pPr>
      <w:bookmarkStart w:id="0" w:name="_Toc175922114"/>
    </w:p>
    <w:p w14:paraId="374A5178">
      <w:pPr>
        <w:bidi w:val="0"/>
        <w:jc w:val="center"/>
        <w:rPr>
          <w:rFonts w:hint="eastAsia" w:ascii="宋体" w:hAnsi="宋体" w:eastAsia="宋体" w:cs="宋体"/>
          <w:b/>
          <w:bCs/>
          <w:sz w:val="44"/>
          <w:szCs w:val="48"/>
        </w:rPr>
      </w:pPr>
      <w:r>
        <w:rPr>
          <w:rFonts w:hint="eastAsia" w:ascii="宋体" w:hAnsi="宋体" w:eastAsia="宋体" w:cs="宋体"/>
          <w:b/>
          <w:bCs/>
          <w:sz w:val="44"/>
          <w:szCs w:val="48"/>
        </w:rPr>
        <w:t>关于</w:t>
      </w:r>
      <w:r>
        <w:rPr>
          <w:rFonts w:hint="eastAsia" w:ascii="宋体" w:hAnsi="宋体" w:eastAsia="宋体" w:cs="宋体"/>
          <w:b/>
          <w:bCs/>
          <w:sz w:val="44"/>
          <w:szCs w:val="48"/>
          <w:lang w:val="en-US" w:eastAsia="zh-CN"/>
        </w:rPr>
        <w:t>XX增加产品组合收益测算器</w:t>
      </w:r>
      <w:r>
        <w:rPr>
          <w:rFonts w:hint="eastAsia" w:ascii="宋体" w:hAnsi="宋体" w:eastAsia="宋体" w:cs="宋体"/>
          <w:b/>
          <w:bCs/>
          <w:sz w:val="44"/>
          <w:szCs w:val="48"/>
        </w:rPr>
        <w:t>的需求</w:t>
      </w:r>
      <w:bookmarkEnd w:id="0"/>
    </w:p>
    <w:p w14:paraId="1D305C4B">
      <w:pPr>
        <w:bidi w:val="0"/>
        <w:ind w:firstLine="2940" w:firstLineChars="1400"/>
        <w:rPr>
          <w:rFonts w:hint="eastAsia"/>
        </w:rPr>
      </w:pPr>
    </w:p>
    <w:p w14:paraId="4C617BA4">
      <w:pPr>
        <w:jc w:val="center"/>
        <w:rPr>
          <w:b/>
          <w:sz w:val="52"/>
          <w:szCs w:val="52"/>
        </w:rPr>
      </w:pPr>
    </w:p>
    <w:p w14:paraId="0CA70E78">
      <w:pPr>
        <w:jc w:val="left"/>
        <w:rPr>
          <w:rFonts w:hint="eastAsia"/>
          <w:b/>
          <w:sz w:val="30"/>
          <w:szCs w:val="30"/>
        </w:rPr>
        <w:sectPr>
          <w:headerReference r:id="rId5" w:type="default"/>
          <w:footerReference r:id="rId6" w:type="default"/>
          <w:pgSz w:w="11906" w:h="16838"/>
          <w:pgMar w:top="1440" w:right="1800" w:bottom="1440" w:left="1800" w:header="851" w:footer="992" w:gutter="0"/>
          <w:pgNumType w:fmt="lowerRoman" w:start="1"/>
          <w:cols w:space="720" w:num="1"/>
          <w:docGrid w:type="lines" w:linePitch="312" w:charSpace="0"/>
        </w:sectPr>
      </w:pPr>
    </w:p>
    <w:p w14:paraId="78171080">
      <w:pPr>
        <w:pStyle w:val="2"/>
      </w:pPr>
      <w:bookmarkStart w:id="1" w:name="_Toc196325834"/>
      <w:bookmarkStart w:id="2" w:name="_Toc6799"/>
      <w:bookmarkStart w:id="3" w:name="_Toc62207127"/>
      <w:bookmarkStart w:id="4" w:name="_Toc1870148262"/>
      <w:bookmarkStart w:id="5" w:name="_Toc530664806"/>
      <w:bookmarkStart w:id="6" w:name="_Toc26445"/>
      <w:bookmarkStart w:id="7" w:name="_Toc987022633"/>
      <w:bookmarkStart w:id="8" w:name="_Toc18071"/>
      <w:bookmarkStart w:id="9" w:name="_Toc13210"/>
      <w:bookmarkStart w:id="10" w:name="_Toc475652342"/>
      <w:bookmarkStart w:id="11" w:name="_Toc16138"/>
      <w:bookmarkStart w:id="12" w:name="_Toc86122829"/>
      <w:bookmarkStart w:id="13" w:name="_Toc1839778978"/>
      <w:bookmarkStart w:id="14" w:name="_Toc2128508443"/>
      <w:bookmarkStart w:id="15" w:name="_Toc492102795"/>
      <w:bookmarkStart w:id="16" w:name="_Toc175922115"/>
      <w:r>
        <w:rPr>
          <w:rFonts w:hint="eastAsia"/>
        </w:rPr>
        <w:t>需求</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rFonts w:hint="eastAsia"/>
        </w:rPr>
        <w:t>相关信息</w:t>
      </w:r>
      <w:bookmarkEnd w:id="1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3828"/>
        <w:gridCol w:w="1701"/>
        <w:gridCol w:w="1439"/>
      </w:tblGrid>
      <w:tr w14:paraId="04CBF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4" w:hRule="atLeast"/>
        </w:trPr>
        <w:tc>
          <w:tcPr>
            <w:tcW w:w="1554" w:type="dxa"/>
            <w:shd w:val="clear" w:color="auto" w:fill="DBE5F1"/>
            <w:vAlign w:val="center"/>
          </w:tcPr>
          <w:p w14:paraId="7E4FC3B2">
            <w:pPr>
              <w:jc w:val="center"/>
            </w:pPr>
            <w:r>
              <w:rPr>
                <w:rFonts w:hint="eastAsia"/>
              </w:rPr>
              <w:t>提出部门</w:t>
            </w:r>
          </w:p>
        </w:tc>
        <w:tc>
          <w:tcPr>
            <w:tcW w:w="3828" w:type="dxa"/>
            <w:shd w:val="clear" w:color="auto" w:fill="auto"/>
            <w:vAlign w:val="center"/>
          </w:tcPr>
          <w:p w14:paraId="5C4C4AE7">
            <w:pPr>
              <w:jc w:val="center"/>
            </w:pPr>
          </w:p>
        </w:tc>
        <w:tc>
          <w:tcPr>
            <w:tcW w:w="1701" w:type="dxa"/>
            <w:shd w:val="clear" w:color="auto" w:fill="DBE5F1"/>
            <w:vAlign w:val="center"/>
          </w:tcPr>
          <w:p w14:paraId="7E0DCE81">
            <w:pPr>
              <w:jc w:val="center"/>
            </w:pPr>
            <w:r>
              <w:rPr>
                <w:rFonts w:hint="eastAsia"/>
              </w:rPr>
              <w:t>提出人</w:t>
            </w:r>
          </w:p>
        </w:tc>
        <w:tc>
          <w:tcPr>
            <w:tcW w:w="1439" w:type="dxa"/>
            <w:shd w:val="clear" w:color="auto" w:fill="auto"/>
            <w:vAlign w:val="center"/>
          </w:tcPr>
          <w:p w14:paraId="3D292788">
            <w:pPr>
              <w:jc w:val="center"/>
            </w:pPr>
          </w:p>
        </w:tc>
      </w:tr>
      <w:tr w14:paraId="3B628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shd w:val="clear" w:color="auto" w:fill="DBE5F1"/>
            <w:vAlign w:val="center"/>
          </w:tcPr>
          <w:p w14:paraId="054000F8">
            <w:pPr>
              <w:jc w:val="center"/>
            </w:pPr>
            <w:r>
              <w:rPr>
                <w:rFonts w:hint="eastAsia"/>
              </w:rPr>
              <w:t>版本号</w:t>
            </w:r>
          </w:p>
        </w:tc>
        <w:tc>
          <w:tcPr>
            <w:tcW w:w="3828" w:type="dxa"/>
            <w:shd w:val="clear" w:color="auto" w:fill="DBE5F1"/>
            <w:vAlign w:val="center"/>
          </w:tcPr>
          <w:p w14:paraId="12D31428">
            <w:pPr>
              <w:jc w:val="center"/>
            </w:pPr>
            <w:r>
              <w:rPr>
                <w:rFonts w:hint="eastAsia"/>
              </w:rPr>
              <w:t>修订内容</w:t>
            </w:r>
          </w:p>
        </w:tc>
        <w:tc>
          <w:tcPr>
            <w:tcW w:w="1701" w:type="dxa"/>
            <w:shd w:val="clear" w:color="auto" w:fill="DBE5F1"/>
            <w:vAlign w:val="center"/>
          </w:tcPr>
          <w:p w14:paraId="463D6145">
            <w:pPr>
              <w:jc w:val="center"/>
            </w:pPr>
            <w:r>
              <w:rPr>
                <w:rFonts w:hint="eastAsia"/>
              </w:rPr>
              <w:t>修订人</w:t>
            </w:r>
          </w:p>
        </w:tc>
        <w:tc>
          <w:tcPr>
            <w:tcW w:w="1439" w:type="dxa"/>
            <w:shd w:val="clear" w:color="auto" w:fill="DBE5F1"/>
            <w:vAlign w:val="center"/>
          </w:tcPr>
          <w:p w14:paraId="540B5323">
            <w:pPr>
              <w:jc w:val="center"/>
            </w:pPr>
            <w:r>
              <w:rPr>
                <w:rFonts w:hint="eastAsia"/>
              </w:rPr>
              <w:t>修订日期</w:t>
            </w:r>
          </w:p>
        </w:tc>
      </w:tr>
      <w:tr w14:paraId="2C1EE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trPr>
        <w:tc>
          <w:tcPr>
            <w:tcW w:w="1554" w:type="dxa"/>
            <w:vAlign w:val="center"/>
          </w:tcPr>
          <w:p w14:paraId="7CFDB593">
            <w:r>
              <w:t>V0.1</w:t>
            </w:r>
          </w:p>
        </w:tc>
        <w:tc>
          <w:tcPr>
            <w:tcW w:w="3828" w:type="dxa"/>
            <w:vAlign w:val="center"/>
          </w:tcPr>
          <w:p w14:paraId="00828EF6">
            <w:pPr>
              <w:numPr>
                <w:ilvl w:val="255"/>
                <w:numId w:val="0"/>
              </w:numPr>
              <w:rPr>
                <w:rFonts w:hint="eastAsia" w:eastAsia="宋体"/>
                <w:color w:val="auto"/>
                <w:lang w:eastAsia="zh-CN"/>
              </w:rPr>
            </w:pPr>
            <w:r>
              <w:rPr>
                <w:rFonts w:hint="eastAsia"/>
                <w:color w:val="auto"/>
              </w:rPr>
              <w:t>初稿</w:t>
            </w:r>
            <w:r>
              <w:rPr>
                <w:rFonts w:hint="eastAsia"/>
                <w:color w:val="auto"/>
                <w:lang w:eastAsia="zh-CN"/>
              </w:rPr>
              <w:t>；</w:t>
            </w:r>
          </w:p>
        </w:tc>
        <w:tc>
          <w:tcPr>
            <w:tcW w:w="1701" w:type="dxa"/>
            <w:vAlign w:val="center"/>
          </w:tcPr>
          <w:p w14:paraId="49F34589">
            <w:pPr>
              <w:rPr>
                <w:rFonts w:hint="eastAsia" w:ascii="宋体" w:hAnsi="宋体" w:eastAsia="宋体" w:cs="宋体"/>
                <w:color w:val="auto"/>
                <w:szCs w:val="21"/>
                <w:lang w:eastAsia="zh-CN"/>
              </w:rPr>
            </w:pPr>
            <w:r>
              <w:rPr>
                <w:rFonts w:hint="eastAsia" w:ascii="宋体" w:hAnsi="宋体" w:eastAsia="宋体" w:cs="宋体"/>
                <w:color w:val="auto"/>
                <w:szCs w:val="21"/>
                <w:lang w:val="en-US" w:eastAsia="zh-CN"/>
              </w:rPr>
              <w:t>卢梓健</w:t>
            </w:r>
          </w:p>
        </w:tc>
        <w:tc>
          <w:tcPr>
            <w:tcW w:w="1439" w:type="dxa"/>
            <w:vAlign w:val="center"/>
          </w:tcPr>
          <w:p w14:paraId="5EA8287D">
            <w:pPr>
              <w:rPr>
                <w:rFonts w:hint="default" w:eastAsia="宋体"/>
                <w:lang w:val="en-US" w:eastAsia="zh-CN"/>
              </w:rPr>
            </w:pPr>
            <w:r>
              <w:rPr>
                <w:rFonts w:hint="eastAsia"/>
                <w:lang w:val="en-US" w:eastAsia="zh-CN"/>
              </w:rPr>
              <w:t>2025/08/07</w:t>
            </w:r>
          </w:p>
        </w:tc>
      </w:tr>
      <w:tr w14:paraId="45583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trPr>
        <w:tc>
          <w:tcPr>
            <w:tcW w:w="1554" w:type="dxa"/>
            <w:vAlign w:val="center"/>
          </w:tcPr>
          <w:p w14:paraId="1177CE14">
            <w:pPr>
              <w:rPr>
                <w:rFonts w:hint="default" w:eastAsia="宋体"/>
                <w:lang w:val="en-US" w:eastAsia="zh-CN"/>
              </w:rPr>
            </w:pPr>
            <w:r>
              <w:rPr>
                <w:rFonts w:hint="eastAsia"/>
                <w:lang w:val="en-US" w:eastAsia="zh-CN"/>
              </w:rPr>
              <w:t>V0.2</w:t>
            </w:r>
          </w:p>
        </w:tc>
        <w:tc>
          <w:tcPr>
            <w:tcW w:w="3828" w:type="dxa"/>
            <w:vAlign w:val="center"/>
          </w:tcPr>
          <w:p w14:paraId="4638E32C">
            <w:pPr>
              <w:numPr>
                <w:ilvl w:val="255"/>
                <w:numId w:val="0"/>
              </w:numPr>
              <w:rPr>
                <w:rFonts w:hint="default" w:eastAsia="宋体"/>
                <w:color w:val="auto"/>
                <w:lang w:val="en-US" w:eastAsia="zh-CN"/>
              </w:rPr>
            </w:pPr>
            <w:r>
              <w:rPr>
                <w:rFonts w:hint="eastAsia"/>
                <w:color w:val="auto"/>
                <w:lang w:val="en-US" w:eastAsia="zh-CN"/>
              </w:rPr>
              <w:t>增加“测算器汇率设置”功能；</w:t>
            </w:r>
          </w:p>
        </w:tc>
        <w:tc>
          <w:tcPr>
            <w:tcW w:w="1701" w:type="dxa"/>
            <w:vAlign w:val="center"/>
          </w:tcPr>
          <w:p w14:paraId="057BA198">
            <w:pPr>
              <w:rPr>
                <w:rFonts w:hint="default" w:ascii="宋体" w:hAnsi="宋体" w:eastAsia="宋体" w:cs="宋体"/>
                <w:color w:val="auto"/>
                <w:szCs w:val="21"/>
                <w:lang w:val="en-US" w:eastAsia="zh-CN"/>
              </w:rPr>
            </w:pPr>
            <w:r>
              <w:rPr>
                <w:rFonts w:hint="eastAsia" w:ascii="宋体" w:hAnsi="宋体" w:eastAsia="宋体" w:cs="宋体"/>
                <w:color w:val="auto"/>
                <w:szCs w:val="21"/>
                <w:lang w:val="en-US" w:eastAsia="zh-CN"/>
              </w:rPr>
              <w:t>卢梓健</w:t>
            </w:r>
          </w:p>
        </w:tc>
        <w:tc>
          <w:tcPr>
            <w:tcW w:w="1439" w:type="dxa"/>
            <w:vAlign w:val="center"/>
          </w:tcPr>
          <w:p w14:paraId="61C05609">
            <w:pPr>
              <w:rPr>
                <w:rFonts w:hint="default"/>
                <w:lang w:val="en-US" w:eastAsia="zh-CN"/>
              </w:rPr>
            </w:pPr>
            <w:r>
              <w:rPr>
                <w:rFonts w:hint="eastAsia"/>
                <w:lang w:val="en-US" w:eastAsia="zh-CN"/>
              </w:rPr>
              <w:t>2025/08/27</w:t>
            </w:r>
          </w:p>
        </w:tc>
      </w:tr>
      <w:tr w14:paraId="00999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ins w:id="0" w:author="001008220 [2]" w:date="2025-09-04T09:04:59Z"/>
        </w:trPr>
        <w:tc>
          <w:tcPr>
            <w:tcW w:w="1554" w:type="dxa"/>
            <w:vAlign w:val="center"/>
          </w:tcPr>
          <w:p w14:paraId="0C7BA3DB">
            <w:pPr>
              <w:rPr>
                <w:ins w:id="1" w:author="001008220 [2]" w:date="2025-09-04T09:04:59Z"/>
                <w:rFonts w:hint="default"/>
                <w:lang w:val="en-US" w:eastAsia="zh-CN"/>
              </w:rPr>
            </w:pPr>
            <w:ins w:id="2" w:author="001008220 [2]" w:date="2025-09-04T09:05:01Z">
              <w:r>
                <w:rPr>
                  <w:rFonts w:hint="eastAsia"/>
                  <w:lang w:val="en-US" w:eastAsia="zh-CN"/>
                </w:rPr>
                <w:t>V</w:t>
              </w:r>
            </w:ins>
            <w:ins w:id="3" w:author="001008220 [2]" w:date="2025-09-04T09:05:02Z">
              <w:r>
                <w:rPr>
                  <w:rFonts w:hint="eastAsia"/>
                  <w:lang w:val="en-US" w:eastAsia="zh-CN"/>
                </w:rPr>
                <w:t>0.</w:t>
              </w:r>
            </w:ins>
            <w:ins w:id="4" w:author="001008220 [2]" w:date="2025-09-04T09:05:07Z">
              <w:r>
                <w:rPr>
                  <w:rFonts w:hint="eastAsia"/>
                  <w:lang w:val="en-US" w:eastAsia="zh-CN"/>
                </w:rPr>
                <w:t>3</w:t>
              </w:r>
            </w:ins>
          </w:p>
        </w:tc>
        <w:tc>
          <w:tcPr>
            <w:tcW w:w="3828" w:type="dxa"/>
            <w:vAlign w:val="center"/>
          </w:tcPr>
          <w:p w14:paraId="170DAF58">
            <w:pPr>
              <w:numPr>
                <w:ilvl w:val="255"/>
                <w:numId w:val="0"/>
              </w:numPr>
              <w:rPr>
                <w:ins w:id="5" w:author="001008220 [2]" w:date="2025-09-04T09:04:59Z"/>
                <w:rFonts w:hint="default"/>
                <w:color w:val="auto"/>
                <w:lang w:val="en-US" w:eastAsia="zh-CN"/>
              </w:rPr>
            </w:pPr>
            <w:ins w:id="6" w:author="001008220 [2]" w:date="2025-09-04T09:05:34Z">
              <w:r>
                <w:rPr>
                  <w:rFonts w:hint="eastAsia"/>
                  <w:color w:val="auto"/>
                  <w:lang w:val="en-US" w:eastAsia="zh-CN"/>
                </w:rPr>
                <w:t>5.1</w:t>
              </w:r>
            </w:ins>
            <w:ins w:id="7" w:author="001008220 [2]" w:date="2025-09-04T09:05:17Z">
              <w:r>
                <w:rPr>
                  <w:rFonts w:hint="eastAsia"/>
                  <w:color w:val="auto"/>
                  <w:lang w:val="en-US" w:eastAsia="zh-CN"/>
                </w:rPr>
                <w:t>产品</w:t>
              </w:r>
            </w:ins>
            <w:ins w:id="8" w:author="001008220 [2]" w:date="2025-09-04T09:05:20Z">
              <w:r>
                <w:rPr>
                  <w:rFonts w:hint="eastAsia"/>
                  <w:color w:val="auto"/>
                  <w:lang w:val="en-US" w:eastAsia="zh-CN"/>
                </w:rPr>
                <w:t>组合</w:t>
              </w:r>
            </w:ins>
            <w:ins w:id="9" w:author="001008220 [2]" w:date="2025-09-04T09:05:22Z">
              <w:r>
                <w:rPr>
                  <w:rFonts w:hint="eastAsia"/>
                  <w:color w:val="auto"/>
                  <w:lang w:val="en-US" w:eastAsia="zh-CN"/>
                </w:rPr>
                <w:t>收益</w:t>
              </w:r>
            </w:ins>
            <w:ins w:id="10" w:author="001008220 [2]" w:date="2025-09-04T09:05:25Z">
              <w:r>
                <w:rPr>
                  <w:rFonts w:hint="eastAsia"/>
                  <w:color w:val="auto"/>
                  <w:lang w:val="en-US" w:eastAsia="zh-CN"/>
                </w:rPr>
                <w:t>测算器</w:t>
              </w:r>
            </w:ins>
            <w:ins w:id="11" w:author="001008220 [2]" w:date="2025-09-04T09:05:38Z">
              <w:r>
                <w:rPr>
                  <w:rFonts w:hint="eastAsia"/>
                  <w:color w:val="auto"/>
                  <w:lang w:val="en-US" w:eastAsia="zh-CN"/>
                </w:rPr>
                <w:t>，</w:t>
              </w:r>
            </w:ins>
            <w:ins w:id="12" w:author="001008220 [2]" w:date="2025-09-04T09:05:39Z">
              <w:r>
                <w:rPr>
                  <w:rFonts w:hint="eastAsia"/>
                  <w:color w:val="auto"/>
                  <w:lang w:val="en-US" w:eastAsia="zh-CN"/>
                </w:rPr>
                <w:t>增加</w:t>
              </w:r>
            </w:ins>
            <w:ins w:id="13" w:author="001008220 [2]" w:date="2025-09-04T09:05:54Z">
              <w:r>
                <w:rPr>
                  <w:rFonts w:hint="eastAsia"/>
                  <w:color w:val="auto"/>
                  <w:lang w:val="en-US" w:eastAsia="zh-CN"/>
                </w:rPr>
                <w:t>方案</w:t>
              </w:r>
            </w:ins>
            <w:ins w:id="14" w:author="001008220 [2]" w:date="2025-09-04T09:05:41Z">
              <w:r>
                <w:rPr>
                  <w:rFonts w:hint="eastAsia"/>
                  <w:color w:val="auto"/>
                  <w:lang w:val="en-US" w:eastAsia="zh-CN"/>
                </w:rPr>
                <w:t>比较</w:t>
              </w:r>
            </w:ins>
            <w:ins w:id="15" w:author="001008220 [2]" w:date="2025-09-04T09:05:44Z">
              <w:r>
                <w:rPr>
                  <w:rFonts w:hint="eastAsia"/>
                  <w:color w:val="auto"/>
                  <w:lang w:val="en-US" w:eastAsia="zh-CN"/>
                </w:rPr>
                <w:t>功能</w:t>
              </w:r>
            </w:ins>
          </w:p>
        </w:tc>
        <w:tc>
          <w:tcPr>
            <w:tcW w:w="1701" w:type="dxa"/>
            <w:vAlign w:val="center"/>
          </w:tcPr>
          <w:p w14:paraId="63296125">
            <w:pPr>
              <w:rPr>
                <w:ins w:id="16" w:author="001008220 [2]" w:date="2025-09-04T09:04:59Z"/>
                <w:rFonts w:hint="default" w:ascii="宋体" w:hAnsi="宋体" w:eastAsia="宋体" w:cs="宋体"/>
                <w:color w:val="auto"/>
                <w:szCs w:val="21"/>
                <w:lang w:val="en-US" w:eastAsia="zh-CN"/>
              </w:rPr>
            </w:pPr>
            <w:ins w:id="17" w:author="001008220 [2]" w:date="2025-09-04T09:05:57Z">
              <w:r>
                <w:rPr>
                  <w:rFonts w:hint="eastAsia" w:ascii="宋体" w:hAnsi="宋体" w:cs="宋体"/>
                  <w:color w:val="auto"/>
                  <w:szCs w:val="21"/>
                  <w:lang w:val="en-US" w:eastAsia="zh-CN"/>
                </w:rPr>
                <w:t>卢梓健</w:t>
              </w:r>
            </w:ins>
          </w:p>
        </w:tc>
        <w:tc>
          <w:tcPr>
            <w:tcW w:w="1439" w:type="dxa"/>
            <w:vAlign w:val="center"/>
          </w:tcPr>
          <w:p w14:paraId="31AF628D">
            <w:pPr>
              <w:rPr>
                <w:ins w:id="18" w:author="001008220 [2]" w:date="2025-09-04T09:04:59Z"/>
                <w:rFonts w:hint="default"/>
                <w:lang w:val="en-US" w:eastAsia="zh-CN"/>
              </w:rPr>
            </w:pPr>
            <w:ins w:id="19" w:author="001008220 [2]" w:date="2025-09-04T09:05:58Z">
              <w:r>
                <w:rPr>
                  <w:rFonts w:hint="eastAsia"/>
                  <w:lang w:val="en-US" w:eastAsia="zh-CN"/>
                </w:rPr>
                <w:t>20</w:t>
              </w:r>
            </w:ins>
            <w:ins w:id="20" w:author="001008220 [2]" w:date="2025-09-04T09:05:59Z">
              <w:r>
                <w:rPr>
                  <w:rFonts w:hint="eastAsia"/>
                  <w:lang w:val="en-US" w:eastAsia="zh-CN"/>
                </w:rPr>
                <w:t>2</w:t>
              </w:r>
            </w:ins>
            <w:ins w:id="21" w:author="001008220 [2]" w:date="2025-09-04T09:06:00Z">
              <w:r>
                <w:rPr>
                  <w:rFonts w:hint="eastAsia"/>
                  <w:lang w:val="en-US" w:eastAsia="zh-CN"/>
                </w:rPr>
                <w:t>5</w:t>
              </w:r>
            </w:ins>
            <w:ins w:id="22" w:author="001008220 [2]" w:date="2025-09-04T09:06:01Z">
              <w:r>
                <w:rPr>
                  <w:rFonts w:hint="eastAsia"/>
                  <w:lang w:val="en-US" w:eastAsia="zh-CN"/>
                </w:rPr>
                <w:t>/</w:t>
              </w:r>
            </w:ins>
            <w:ins w:id="23" w:author="001008220 [2]" w:date="2025-09-04T09:06:02Z">
              <w:r>
                <w:rPr>
                  <w:rFonts w:hint="eastAsia"/>
                  <w:lang w:val="en-US" w:eastAsia="zh-CN"/>
                </w:rPr>
                <w:t>09</w:t>
              </w:r>
            </w:ins>
            <w:ins w:id="24" w:author="001008220 [2]" w:date="2025-09-04T09:06:03Z">
              <w:r>
                <w:rPr>
                  <w:rFonts w:hint="eastAsia"/>
                  <w:lang w:val="en-US" w:eastAsia="zh-CN"/>
                </w:rPr>
                <w:t>/</w:t>
              </w:r>
            </w:ins>
            <w:ins w:id="25" w:author="001008220 [2]" w:date="2025-09-04T09:06:04Z">
              <w:r>
                <w:rPr>
                  <w:rFonts w:hint="eastAsia"/>
                  <w:lang w:val="en-US" w:eastAsia="zh-CN"/>
                </w:rPr>
                <w:t>04</w:t>
              </w:r>
            </w:ins>
          </w:p>
        </w:tc>
      </w:tr>
    </w:tbl>
    <w:p w14:paraId="169E299B">
      <w:pPr>
        <w:rPr>
          <w:rFonts w:ascii="宋体" w:hAnsi="宋体" w:cs="宋体"/>
          <w:szCs w:val="21"/>
        </w:rPr>
      </w:pPr>
    </w:p>
    <w:p w14:paraId="5A60AEB0">
      <w:pPr>
        <w:pStyle w:val="2"/>
      </w:pPr>
      <w:bookmarkStart w:id="17" w:name="_Toc812150968"/>
      <w:bookmarkStart w:id="18" w:name="_Toc62408925"/>
      <w:bookmarkStart w:id="19" w:name="_Toc1838131047"/>
      <w:bookmarkStart w:id="20" w:name="_Toc1058809775"/>
      <w:bookmarkStart w:id="21" w:name="_Toc175922116"/>
      <w:bookmarkStart w:id="22" w:name="_Toc1695733740"/>
      <w:bookmarkStart w:id="23" w:name="_Toc1011181942"/>
      <w:bookmarkStart w:id="24" w:name="_Toc1725703403"/>
      <w:bookmarkStart w:id="25" w:name="_Toc428197036"/>
      <w:bookmarkStart w:id="26" w:name="_Toc22236"/>
      <w:bookmarkStart w:id="27" w:name="_Toc428196959"/>
      <w:bookmarkStart w:id="28" w:name="_Toc530664807"/>
      <w:bookmarkStart w:id="29" w:name="_Toc1113410246"/>
      <w:bookmarkStart w:id="30" w:name="_Toc439161102"/>
      <w:r>
        <w:rPr>
          <w:rFonts w:hint="eastAsia"/>
        </w:rPr>
        <w:t>业务背景</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1F89D8A">
      <w:pPr>
        <w:pStyle w:val="3"/>
      </w:pPr>
      <w:bookmarkStart w:id="31" w:name="_Toc1366389383"/>
      <w:bookmarkStart w:id="32" w:name="_Toc24646"/>
      <w:bookmarkStart w:id="33" w:name="_Toc941488843"/>
      <w:bookmarkStart w:id="34" w:name="_Toc175922117"/>
      <w:bookmarkStart w:id="35" w:name="_Hlk175669297"/>
      <w:r>
        <w:rPr>
          <w:rFonts w:hint="eastAsia"/>
        </w:rPr>
        <w:t>背景及</w:t>
      </w:r>
      <w:bookmarkEnd w:id="31"/>
      <w:bookmarkEnd w:id="32"/>
      <w:bookmarkEnd w:id="33"/>
      <w:bookmarkEnd w:id="34"/>
      <w:r>
        <w:rPr>
          <w:rFonts w:hint="eastAsia"/>
          <w:lang w:val="en-US" w:eastAsia="zh-CN"/>
        </w:rPr>
        <w:t>现状</w:t>
      </w:r>
    </w:p>
    <w:p w14:paraId="59367B8C">
      <w:pPr>
        <w:rPr>
          <w:rFonts w:hint="default" w:eastAsia="宋体"/>
          <w:lang w:val="en-US" w:eastAsia="zh-CN"/>
        </w:rPr>
      </w:pPr>
      <w:r>
        <w:rPr>
          <w:rFonts w:hint="eastAsia"/>
          <w:lang w:val="en-US" w:eastAsia="zh-CN"/>
        </w:rPr>
        <w:t>金融市场中易中利用资产价格差异获取无风险或低风险利润的交易策略，其核心逻辑是通过同时进行“低买高卖”的反向操作，锁定价差收益，理论上不依赖对资产未来价格走势的预测</w:t>
      </w:r>
    </w:p>
    <w:bookmarkEnd w:id="35"/>
    <w:p w14:paraId="16590051">
      <w:pPr>
        <w:pStyle w:val="3"/>
        <w:rPr>
          <w:rFonts w:hint="eastAsia" w:ascii="Cambria" w:hAnsi="Cambria" w:eastAsia="宋体" w:cs="黑体"/>
          <w:b/>
          <w:bCs/>
          <w:kern w:val="2"/>
          <w:sz w:val="32"/>
          <w:szCs w:val="32"/>
          <w:lang w:val="en-US" w:bidi="ar-SA"/>
        </w:rPr>
      </w:pPr>
      <w:bookmarkStart w:id="36" w:name="_Toc31827"/>
      <w:bookmarkStart w:id="37" w:name="_Toc2082390634"/>
      <w:bookmarkStart w:id="38" w:name="_Toc11013937"/>
      <w:bookmarkStart w:id="39" w:name="_Toc391111828"/>
      <w:bookmarkStart w:id="40" w:name="_Toc1895091320"/>
      <w:bookmarkStart w:id="41" w:name="_Toc177617087"/>
      <w:bookmarkStart w:id="42" w:name="_Toc1426103529"/>
      <w:bookmarkStart w:id="43" w:name="_Toc1818162993"/>
      <w:bookmarkStart w:id="44" w:name="_Toc1797186694"/>
      <w:bookmarkStart w:id="45" w:name="_Toc175922118"/>
      <w:r>
        <w:rPr>
          <w:rFonts w:hint="eastAsia" w:cs="黑体"/>
          <w:b/>
          <w:bCs/>
          <w:kern w:val="2"/>
          <w:sz w:val="32"/>
          <w:szCs w:val="32"/>
          <w:lang w:val="en-US" w:eastAsia="zh-CN" w:bidi="ar-SA"/>
        </w:rPr>
        <w:t>目标</w:t>
      </w:r>
    </w:p>
    <w:p w14:paraId="7E55EA6A">
      <w:pPr>
        <w:rPr>
          <w:rFonts w:hint="default"/>
          <w:lang w:val="en-US"/>
        </w:rPr>
      </w:pPr>
      <w:r>
        <w:rPr>
          <w:rFonts w:hint="eastAsia"/>
          <w:lang w:val="en-US" w:eastAsia="zh-CN"/>
        </w:rPr>
        <w:t>客户利用产品间的价差，锁定收益；我行设计产品组合收益可视化计算工具帮助客户经理营销客户；</w:t>
      </w:r>
    </w:p>
    <w:p w14:paraId="19011E44">
      <w:pPr>
        <w:pStyle w:val="3"/>
      </w:pPr>
      <w:r>
        <w:rPr>
          <w:rFonts w:hint="eastAsia"/>
        </w:rPr>
        <w:t>竞品分析</w:t>
      </w:r>
      <w:bookmarkEnd w:id="36"/>
      <w:bookmarkEnd w:id="37"/>
      <w:bookmarkEnd w:id="38"/>
      <w:bookmarkEnd w:id="39"/>
      <w:bookmarkEnd w:id="40"/>
      <w:bookmarkEnd w:id="41"/>
      <w:bookmarkEnd w:id="42"/>
      <w:bookmarkEnd w:id="43"/>
      <w:bookmarkEnd w:id="44"/>
      <w:bookmarkEnd w:id="45"/>
    </w:p>
    <w:p w14:paraId="51BB9329">
      <w:pPr>
        <w:pStyle w:val="2"/>
      </w:pPr>
      <w:bookmarkStart w:id="46" w:name="_Toc1657321524"/>
      <w:bookmarkStart w:id="47" w:name="_Toc175922119"/>
      <w:bookmarkStart w:id="48" w:name="_Toc2700"/>
      <w:bookmarkStart w:id="49" w:name="_Toc99655340"/>
      <w:bookmarkStart w:id="50" w:name="_Toc1251937971"/>
      <w:bookmarkStart w:id="51" w:name="_Toc959271003"/>
      <w:bookmarkStart w:id="52" w:name="_Toc457027736"/>
      <w:bookmarkStart w:id="53" w:name="_Toc1469846583"/>
      <w:r>
        <w:rPr>
          <w:rFonts w:hint="eastAsia"/>
        </w:rPr>
        <w:t>业务术语</w:t>
      </w:r>
      <w:bookmarkEnd w:id="46"/>
      <w:bookmarkEnd w:id="47"/>
      <w:bookmarkEnd w:id="48"/>
      <w:bookmarkEnd w:id="49"/>
    </w:p>
    <w:p w14:paraId="56D46335">
      <w:pPr>
        <w:ind w:firstLine="420" w:firstLineChars="200"/>
      </w:pPr>
    </w:p>
    <w:p w14:paraId="21E15A96">
      <w:pPr>
        <w:ind w:firstLine="420" w:firstLineChars="200"/>
      </w:pPr>
    </w:p>
    <w:p w14:paraId="03454EB8">
      <w:pPr>
        <w:pStyle w:val="2"/>
      </w:pPr>
      <w:bookmarkStart w:id="54" w:name="_Toc175922120"/>
      <w:bookmarkStart w:id="55" w:name="_Toc12893"/>
      <w:bookmarkStart w:id="56" w:name="_Toc2017538367"/>
      <w:bookmarkStart w:id="57" w:name="_Toc1739952278"/>
      <w:r>
        <w:rPr>
          <w:rFonts w:hint="eastAsia"/>
        </w:rPr>
        <w:t>总体描述</w:t>
      </w:r>
      <w:bookmarkEnd w:id="50"/>
      <w:bookmarkEnd w:id="51"/>
      <w:bookmarkEnd w:id="52"/>
      <w:bookmarkEnd w:id="53"/>
      <w:bookmarkEnd w:id="54"/>
      <w:bookmarkEnd w:id="55"/>
      <w:bookmarkEnd w:id="56"/>
      <w:bookmarkEnd w:id="57"/>
      <w:bookmarkStart w:id="58" w:name="_Toc428196961"/>
      <w:bookmarkStart w:id="59" w:name="_Toc428197038"/>
    </w:p>
    <w:p w14:paraId="525DDC46">
      <w:pPr>
        <w:pStyle w:val="3"/>
      </w:pPr>
      <w:bookmarkStart w:id="60" w:name="_Toc1308009392"/>
      <w:bookmarkStart w:id="61" w:name="_Toc548039"/>
      <w:bookmarkStart w:id="62" w:name="_Toc17215"/>
      <w:bookmarkStart w:id="63" w:name="_Toc825511546"/>
      <w:bookmarkStart w:id="64" w:name="_Toc1093115147"/>
      <w:bookmarkStart w:id="65" w:name="_Toc1289797620"/>
      <w:bookmarkStart w:id="66" w:name="_Toc876519226"/>
      <w:bookmarkStart w:id="67" w:name="_Toc276705291"/>
      <w:bookmarkStart w:id="68" w:name="_Toc1413144225"/>
      <w:bookmarkStart w:id="69" w:name="_Toc175922121"/>
      <w:r>
        <w:rPr>
          <w:rFonts w:hint="eastAsia"/>
        </w:rPr>
        <w:t>业务方案概述</w:t>
      </w:r>
      <w:bookmarkEnd w:id="60"/>
      <w:bookmarkEnd w:id="61"/>
      <w:bookmarkEnd w:id="62"/>
      <w:bookmarkEnd w:id="63"/>
      <w:bookmarkEnd w:id="64"/>
      <w:bookmarkEnd w:id="65"/>
      <w:bookmarkEnd w:id="66"/>
      <w:bookmarkEnd w:id="67"/>
      <w:bookmarkEnd w:id="68"/>
      <w:bookmarkEnd w:id="69"/>
    </w:p>
    <w:p w14:paraId="4D2D3F3A">
      <w:pPr>
        <w:pStyle w:val="3"/>
      </w:pPr>
      <w:bookmarkStart w:id="70" w:name="_Toc620956885"/>
      <w:bookmarkStart w:id="71" w:name="_Toc175922122"/>
      <w:bookmarkStart w:id="72" w:name="_Toc263675544"/>
      <w:bookmarkStart w:id="73" w:name="_Toc1693337402"/>
      <w:bookmarkStart w:id="74" w:name="_Toc928666522"/>
      <w:bookmarkStart w:id="75" w:name="_Toc1628194002"/>
      <w:bookmarkStart w:id="76" w:name="_Toc2068296609"/>
      <w:bookmarkStart w:id="77" w:name="_Toc23690"/>
      <w:bookmarkStart w:id="78" w:name="_Toc2071240652"/>
      <w:bookmarkStart w:id="79" w:name="_Toc1283730082"/>
      <w:r>
        <w:rPr>
          <w:rFonts w:hint="eastAsia"/>
        </w:rPr>
        <w:t>业务流程说明</w:t>
      </w:r>
      <w:bookmarkEnd w:id="70"/>
      <w:bookmarkEnd w:id="71"/>
      <w:bookmarkEnd w:id="72"/>
    </w:p>
    <w:p w14:paraId="367BDCEF">
      <w:pPr>
        <w:numPr>
          <w:ilvl w:val="255"/>
          <w:numId w:val="0"/>
        </w:numPr>
        <w:rPr>
          <w:color w:val="4F81BD"/>
        </w:rPr>
      </w:pPr>
    </w:p>
    <w:bookmarkEnd w:id="73"/>
    <w:bookmarkEnd w:id="74"/>
    <w:bookmarkEnd w:id="75"/>
    <w:bookmarkEnd w:id="76"/>
    <w:bookmarkEnd w:id="77"/>
    <w:bookmarkEnd w:id="78"/>
    <w:bookmarkEnd w:id="79"/>
    <w:p w14:paraId="42E37E93">
      <w:pPr>
        <w:pStyle w:val="3"/>
      </w:pPr>
      <w:bookmarkStart w:id="80" w:name="_Toc121926868"/>
      <w:bookmarkEnd w:id="80"/>
      <w:bookmarkStart w:id="81" w:name="_Toc121926960"/>
      <w:bookmarkEnd w:id="81"/>
      <w:bookmarkStart w:id="82" w:name="_Toc121926869"/>
      <w:bookmarkEnd w:id="82"/>
      <w:bookmarkStart w:id="83" w:name="_Toc121926865"/>
      <w:bookmarkEnd w:id="83"/>
      <w:bookmarkStart w:id="84" w:name="_Toc121926867"/>
      <w:bookmarkEnd w:id="84"/>
      <w:bookmarkStart w:id="85" w:name="_Toc521416553"/>
      <w:bookmarkEnd w:id="85"/>
      <w:bookmarkStart w:id="86" w:name="_Toc521416552"/>
      <w:bookmarkEnd w:id="86"/>
      <w:bookmarkStart w:id="87" w:name="_Toc121926958"/>
      <w:bookmarkEnd w:id="87"/>
      <w:bookmarkStart w:id="88" w:name="_Toc507508182"/>
      <w:bookmarkEnd w:id="88"/>
      <w:bookmarkStart w:id="89" w:name="_Toc507508181"/>
      <w:bookmarkEnd w:id="89"/>
      <w:bookmarkStart w:id="90" w:name="_Toc512432357"/>
      <w:bookmarkEnd w:id="90"/>
      <w:bookmarkStart w:id="91" w:name="_Toc512432358"/>
      <w:bookmarkEnd w:id="91"/>
      <w:bookmarkStart w:id="92" w:name="_Toc121926778"/>
      <w:bookmarkEnd w:id="92"/>
      <w:bookmarkStart w:id="93" w:name="_Toc121926779"/>
      <w:bookmarkEnd w:id="93"/>
      <w:bookmarkStart w:id="94" w:name="_Toc121926961"/>
      <w:bookmarkEnd w:id="94"/>
      <w:bookmarkStart w:id="95" w:name="_Toc121926774"/>
      <w:bookmarkEnd w:id="95"/>
      <w:bookmarkStart w:id="96" w:name="_Toc121926871"/>
      <w:bookmarkEnd w:id="96"/>
      <w:bookmarkStart w:id="97" w:name="_Toc121926959"/>
      <w:bookmarkEnd w:id="97"/>
      <w:bookmarkStart w:id="98" w:name="_Toc121926962"/>
      <w:bookmarkEnd w:id="98"/>
      <w:bookmarkStart w:id="99" w:name="_Toc121926956"/>
      <w:bookmarkEnd w:id="99"/>
      <w:bookmarkStart w:id="100" w:name="_Toc505757744"/>
      <w:bookmarkEnd w:id="100"/>
      <w:bookmarkStart w:id="101" w:name="_Toc121926866"/>
      <w:bookmarkEnd w:id="101"/>
      <w:bookmarkStart w:id="102" w:name="_Toc505757743"/>
      <w:bookmarkEnd w:id="102"/>
      <w:bookmarkStart w:id="103" w:name="_Toc121926780"/>
      <w:bookmarkEnd w:id="103"/>
      <w:bookmarkStart w:id="104" w:name="_Toc121926776"/>
      <w:bookmarkEnd w:id="104"/>
      <w:bookmarkStart w:id="105" w:name="_Toc121926775"/>
      <w:bookmarkEnd w:id="105"/>
      <w:bookmarkStart w:id="106" w:name="_Toc121926870"/>
      <w:bookmarkEnd w:id="106"/>
      <w:bookmarkStart w:id="107" w:name="_Toc121926777"/>
      <w:bookmarkEnd w:id="107"/>
      <w:bookmarkStart w:id="108" w:name="_Toc121926957"/>
      <w:bookmarkEnd w:id="108"/>
      <w:bookmarkStart w:id="109" w:name="_Toc175922123"/>
      <w:bookmarkStart w:id="110" w:name="_Toc390455840"/>
      <w:bookmarkStart w:id="111" w:name="_Toc2931"/>
      <w:bookmarkStart w:id="112" w:name="_Toc1336104247"/>
      <w:bookmarkStart w:id="113" w:name="_Toc894650120"/>
      <w:bookmarkStart w:id="114" w:name="_Toc404001956"/>
      <w:bookmarkStart w:id="115" w:name="_Toc1799325422"/>
      <w:bookmarkStart w:id="116" w:name="_Toc1439329077"/>
      <w:bookmarkStart w:id="117" w:name="_Toc865666701"/>
      <w:bookmarkStart w:id="118" w:name="_Toc794649397"/>
      <w:r>
        <w:rPr>
          <w:rFonts w:hint="eastAsia"/>
        </w:rPr>
        <w:t>存量数据处理方案</w:t>
      </w:r>
      <w:bookmarkEnd w:id="109"/>
      <w:bookmarkEnd w:id="110"/>
      <w:bookmarkEnd w:id="111"/>
      <w:bookmarkEnd w:id="112"/>
      <w:bookmarkEnd w:id="113"/>
      <w:bookmarkEnd w:id="114"/>
      <w:bookmarkEnd w:id="115"/>
      <w:bookmarkEnd w:id="116"/>
      <w:bookmarkEnd w:id="117"/>
      <w:bookmarkEnd w:id="118"/>
    </w:p>
    <w:p w14:paraId="13F01132">
      <w:pPr>
        <w:pStyle w:val="3"/>
      </w:pPr>
      <w:bookmarkStart w:id="119" w:name="_Toc175922124"/>
      <w:r>
        <w:rPr>
          <w:rFonts w:hint="eastAsia"/>
        </w:rPr>
        <w:t>功能清单</w:t>
      </w:r>
      <w:bookmarkEnd w:id="119"/>
    </w:p>
    <w:p w14:paraId="6F6C3D72">
      <w:pPr>
        <w:rPr>
          <w:color w:val="4F81BD"/>
          <w:sz w:val="20"/>
          <w:szCs w:val="21"/>
        </w:rPr>
      </w:pPr>
    </w:p>
    <w:p w14:paraId="45E66F19">
      <w:pPr>
        <w:pStyle w:val="2"/>
      </w:pPr>
      <w:bookmarkStart w:id="120" w:name="_Toc471155378"/>
      <w:bookmarkStart w:id="121" w:name="_Toc1109409263"/>
      <w:bookmarkStart w:id="122" w:name="_Toc1947634143"/>
      <w:bookmarkStart w:id="123" w:name="_Toc439161106"/>
      <w:bookmarkStart w:id="124" w:name="_Toc29889"/>
      <w:bookmarkStart w:id="125" w:name="_Toc342844036"/>
      <w:bookmarkStart w:id="126" w:name="_Toc814048044"/>
      <w:bookmarkStart w:id="127" w:name="_Toc414396632"/>
      <w:bookmarkStart w:id="128" w:name="_Toc303879245"/>
      <w:bookmarkStart w:id="129" w:name="_Toc530664814"/>
      <w:bookmarkStart w:id="130" w:name="_Toc175922125"/>
      <w:bookmarkStart w:id="131" w:name="_Toc1454345804"/>
      <w:r>
        <w:rPr>
          <w:rFonts w:hint="eastAsia"/>
        </w:rPr>
        <w:t>需求说明</w:t>
      </w:r>
      <w:bookmarkEnd w:id="58"/>
      <w:bookmarkEnd w:id="59"/>
      <w:bookmarkEnd w:id="120"/>
      <w:bookmarkEnd w:id="121"/>
      <w:bookmarkEnd w:id="122"/>
      <w:bookmarkEnd w:id="123"/>
      <w:bookmarkEnd w:id="124"/>
      <w:bookmarkEnd w:id="125"/>
      <w:bookmarkEnd w:id="126"/>
      <w:bookmarkEnd w:id="127"/>
      <w:bookmarkEnd w:id="128"/>
      <w:bookmarkEnd w:id="129"/>
      <w:bookmarkEnd w:id="130"/>
      <w:bookmarkEnd w:id="131"/>
      <w:bookmarkStart w:id="132" w:name="_Toc428260725"/>
      <w:bookmarkEnd w:id="132"/>
      <w:bookmarkStart w:id="133" w:name="_Toc435540198"/>
      <w:bookmarkEnd w:id="133"/>
      <w:bookmarkStart w:id="134" w:name="_Toc435113058"/>
      <w:bookmarkEnd w:id="134"/>
      <w:bookmarkStart w:id="135" w:name="_Toc481747107"/>
      <w:bookmarkEnd w:id="135"/>
      <w:bookmarkStart w:id="136" w:name="_Toc521416559"/>
      <w:bookmarkEnd w:id="136"/>
      <w:bookmarkStart w:id="137" w:name="_Toc434936824"/>
      <w:bookmarkEnd w:id="137"/>
      <w:bookmarkStart w:id="138" w:name="_Toc507508188"/>
      <w:bookmarkEnd w:id="138"/>
      <w:bookmarkStart w:id="139" w:name="_Toc505757750"/>
      <w:bookmarkEnd w:id="139"/>
      <w:bookmarkStart w:id="140" w:name="_Toc497834343"/>
      <w:bookmarkEnd w:id="140"/>
      <w:bookmarkStart w:id="141" w:name="_Toc439161107"/>
      <w:bookmarkEnd w:id="141"/>
      <w:bookmarkStart w:id="142" w:name="_Toc431383144"/>
      <w:bookmarkEnd w:id="142"/>
      <w:bookmarkStart w:id="143" w:name="_Toc512432364"/>
      <w:bookmarkEnd w:id="143"/>
      <w:bookmarkStart w:id="144" w:name="_Toc498510851"/>
      <w:bookmarkEnd w:id="144"/>
      <w:bookmarkStart w:id="145" w:name="_Toc498932007"/>
      <w:bookmarkEnd w:id="145"/>
      <w:bookmarkStart w:id="146" w:name="_Toc431315541"/>
      <w:bookmarkEnd w:id="146"/>
      <w:bookmarkStart w:id="147" w:name="_Toc428196963"/>
      <w:bookmarkStart w:id="148" w:name="_Toc439161113"/>
      <w:bookmarkStart w:id="149" w:name="_Toc428197040"/>
    </w:p>
    <w:p w14:paraId="73A1D707">
      <w:pPr>
        <w:pStyle w:val="3"/>
        <w:rPr>
          <w:color w:val="4F81BD"/>
          <w:lang w:val="zh-CN"/>
        </w:rPr>
      </w:pPr>
      <w:bookmarkStart w:id="150" w:name="_Toc87160471"/>
      <w:bookmarkStart w:id="151" w:name="_Toc481088151"/>
      <w:bookmarkStart w:id="152" w:name="_Toc530664815"/>
      <w:bookmarkStart w:id="153" w:name="_Toc474726803"/>
      <w:bookmarkStart w:id="154" w:name="_Toc1388459987"/>
      <w:bookmarkStart w:id="155" w:name="_Toc936231557"/>
      <w:bookmarkStart w:id="156" w:name="_Toc531057674"/>
      <w:bookmarkStart w:id="157" w:name="_Toc1941293827"/>
      <w:bookmarkStart w:id="158" w:name="_Toc582358149"/>
      <w:r>
        <w:rPr>
          <w:rFonts w:hint="eastAsia"/>
          <w:lang w:val="en-US" w:eastAsia="zh-CN"/>
        </w:rPr>
        <w:t>产品</w:t>
      </w:r>
      <w:r>
        <w:rPr>
          <w:rFonts w:hint="eastAsia"/>
        </w:rPr>
        <w:t>组合收益</w:t>
      </w:r>
      <w:r>
        <w:rPr>
          <w:rFonts w:hint="eastAsia"/>
          <w:lang w:val="en-US" w:eastAsia="zh-CN"/>
        </w:rPr>
        <w:t>测算器</w:t>
      </w:r>
    </w:p>
    <w:bookmarkEnd w:id="150"/>
    <w:bookmarkEnd w:id="151"/>
    <w:p w14:paraId="57F86243">
      <w:pPr>
        <w:pStyle w:val="4"/>
        <w:rPr>
          <w:lang w:val="zh-CN"/>
        </w:rPr>
      </w:pPr>
      <w:bookmarkStart w:id="159" w:name="_Toc32247"/>
      <w:bookmarkStart w:id="160" w:name="_Toc372622902"/>
      <w:bookmarkStart w:id="161" w:name="_Toc322188843"/>
      <w:bookmarkStart w:id="162" w:name="_Toc175922127"/>
      <w:r>
        <w:rPr>
          <w:rFonts w:hint="eastAsia"/>
        </w:rPr>
        <w:t>功能描述</w:t>
      </w:r>
      <w:bookmarkEnd w:id="159"/>
      <w:bookmarkEnd w:id="160"/>
      <w:bookmarkEnd w:id="161"/>
      <w:bookmarkEnd w:id="162"/>
      <w:bookmarkStart w:id="163" w:name="_Toc610799262"/>
      <w:bookmarkEnd w:id="163"/>
      <w:bookmarkStart w:id="164" w:name="_Toc1221610214"/>
      <w:bookmarkEnd w:id="164"/>
    </w:p>
    <w:tbl>
      <w:tblPr>
        <w:tblStyle w:val="2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204"/>
      </w:tblGrid>
      <w:tr w14:paraId="44F10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1A57F352">
            <w:pPr>
              <w:pStyle w:val="8"/>
              <w:spacing w:line="240" w:lineRule="auto"/>
              <w:ind w:firstLine="0" w:firstLineChars="0"/>
            </w:pPr>
            <w:r>
              <w:rPr>
                <w:rFonts w:hint="eastAsia"/>
              </w:rPr>
              <w:t>功能说明</w:t>
            </w:r>
          </w:p>
        </w:tc>
        <w:tc>
          <w:tcPr>
            <w:tcW w:w="7204" w:type="dxa"/>
            <w:tcBorders>
              <w:top w:val="single" w:color="auto" w:sz="4" w:space="0"/>
              <w:left w:val="single" w:color="auto" w:sz="4" w:space="0"/>
              <w:bottom w:val="single" w:color="auto" w:sz="4" w:space="0"/>
              <w:right w:val="single" w:color="auto" w:sz="4" w:space="0"/>
            </w:tcBorders>
            <w:vAlign w:val="center"/>
          </w:tcPr>
          <w:p w14:paraId="40EC973B">
            <w:pPr>
              <w:rPr>
                <w:rFonts w:hint="default" w:eastAsia="宋体"/>
                <w:color w:val="auto"/>
                <w:lang w:val="en-US" w:eastAsia="zh-CN"/>
              </w:rPr>
            </w:pPr>
            <w:r>
              <w:rPr>
                <w:rFonts w:hint="eastAsia"/>
                <w:color w:val="auto"/>
                <w:lang w:val="en-US" w:eastAsia="zh-CN"/>
              </w:rPr>
              <w:t>客户经理根据客户所</w:t>
            </w:r>
            <w:del w:id="26" w:author="001008220 [2]" w:date="2025-09-04T09:55:35Z">
              <w:r>
                <w:rPr>
                  <w:rFonts w:hint="default"/>
                  <w:color w:val="auto"/>
                  <w:lang w:val="en-US" w:eastAsia="zh-CN"/>
                </w:rPr>
                <w:delText>购买</w:delText>
              </w:r>
            </w:del>
            <w:ins w:id="27" w:author="001008220 [2]" w:date="2025-09-04T09:55:37Z">
              <w:r>
                <w:rPr>
                  <w:rFonts w:hint="eastAsia"/>
                  <w:color w:val="auto"/>
                  <w:lang w:val="en-US" w:eastAsia="zh-CN"/>
                </w:rPr>
                <w:t>营销</w:t>
              </w:r>
            </w:ins>
            <w:r>
              <w:rPr>
                <w:rFonts w:hint="eastAsia"/>
                <w:color w:val="auto"/>
                <w:lang w:val="en-US" w:eastAsia="zh-CN"/>
              </w:rPr>
              <w:t>的产品组合，输入相关产品要素，算出所有产品汇总收益</w:t>
            </w:r>
          </w:p>
        </w:tc>
      </w:tr>
      <w:tr w14:paraId="6ABBB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21124473">
            <w:pPr>
              <w:pStyle w:val="8"/>
              <w:spacing w:line="240" w:lineRule="auto"/>
              <w:ind w:firstLine="0" w:firstLineChars="0"/>
            </w:pPr>
            <w:r>
              <w:rPr>
                <w:rFonts w:hint="eastAsia"/>
              </w:rPr>
              <w:t>功能路径</w:t>
            </w:r>
          </w:p>
        </w:tc>
        <w:tc>
          <w:tcPr>
            <w:tcW w:w="7204" w:type="dxa"/>
            <w:tcBorders>
              <w:top w:val="single" w:color="auto" w:sz="4" w:space="0"/>
              <w:left w:val="single" w:color="auto" w:sz="4" w:space="0"/>
              <w:bottom w:val="single" w:color="auto" w:sz="4" w:space="0"/>
              <w:right w:val="single" w:color="auto" w:sz="4" w:space="0"/>
            </w:tcBorders>
            <w:vAlign w:val="center"/>
          </w:tcPr>
          <w:p w14:paraId="52F24136">
            <w:pPr>
              <w:rPr>
                <w:rFonts w:hint="eastAsia" w:eastAsia="宋体"/>
                <w:color w:val="auto"/>
                <w:lang w:val="zh-CN" w:eastAsia="zh-CN"/>
              </w:rPr>
            </w:pPr>
            <w:ins w:id="28" w:author="001008220 [2]" w:date="2025-09-04T09:55:48Z">
              <w:r>
                <w:rPr>
                  <w:rFonts w:hint="eastAsia"/>
                  <w:color w:val="auto"/>
                  <w:lang w:val="en-US" w:eastAsia="zh-CN"/>
                </w:rPr>
                <w:t>企业微信-工作台-莞银工作台-营销工具</w:t>
              </w:r>
            </w:ins>
            <w:del w:id="29" w:author="001008220 [2]" w:date="2025-09-04T09:55:48Z">
              <w:r>
                <w:rPr>
                  <w:rFonts w:hint="eastAsia"/>
                  <w:color w:val="auto"/>
                  <w:lang w:val="en-US" w:eastAsia="zh-CN"/>
                </w:rPr>
                <w:delText>待定</w:delText>
              </w:r>
            </w:del>
          </w:p>
        </w:tc>
      </w:tr>
      <w:tr w14:paraId="65630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96" w:type="dxa"/>
            <w:tcBorders>
              <w:top w:val="single" w:color="auto" w:sz="4" w:space="0"/>
              <w:left w:val="single" w:color="auto" w:sz="4" w:space="0"/>
              <w:right w:val="single" w:color="auto" w:sz="4" w:space="0"/>
            </w:tcBorders>
            <w:shd w:val="clear" w:color="auto" w:fill="D8D8D8"/>
            <w:vAlign w:val="center"/>
          </w:tcPr>
          <w:p w14:paraId="12E725B5">
            <w:pPr>
              <w:pStyle w:val="8"/>
              <w:spacing w:line="240" w:lineRule="auto"/>
              <w:ind w:firstLine="0" w:firstLineChars="0"/>
              <w:rPr>
                <w:rFonts w:hint="eastAsia"/>
              </w:rPr>
            </w:pPr>
            <w:r>
              <w:rPr>
                <w:rFonts w:hint="eastAsia"/>
              </w:rPr>
              <w:t>人员及权限</w:t>
            </w:r>
          </w:p>
        </w:tc>
        <w:tc>
          <w:tcPr>
            <w:tcW w:w="7204" w:type="dxa"/>
            <w:tcBorders>
              <w:top w:val="single" w:color="auto" w:sz="4" w:space="0"/>
              <w:left w:val="single" w:color="auto" w:sz="4" w:space="0"/>
              <w:right w:val="single" w:color="auto" w:sz="4" w:space="0"/>
            </w:tcBorders>
            <w:vAlign w:val="center"/>
          </w:tcPr>
          <w:p w14:paraId="66A0D15C">
            <w:pPr>
              <w:pStyle w:val="8"/>
              <w:spacing w:line="240" w:lineRule="auto"/>
              <w:ind w:firstLine="0" w:firstLineChars="0"/>
              <w:rPr>
                <w:rFonts w:hint="eastAsia" w:eastAsia="宋体"/>
                <w:color w:val="auto"/>
                <w:lang w:val="en-US" w:eastAsia="zh-CN"/>
              </w:rPr>
            </w:pPr>
            <w:r>
              <w:rPr>
                <w:rFonts w:hint="eastAsia"/>
                <w:color w:val="auto"/>
              </w:rPr>
              <w:t>操作权限：</w:t>
            </w:r>
            <w:r>
              <w:rPr>
                <w:rFonts w:hint="eastAsia"/>
                <w:color w:val="auto"/>
                <w:lang w:val="en-US" w:eastAsia="zh-CN"/>
              </w:rPr>
              <w:t>行员</w:t>
            </w:r>
          </w:p>
        </w:tc>
      </w:tr>
      <w:tr w14:paraId="7B38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535C83F8">
            <w:pPr>
              <w:pStyle w:val="8"/>
              <w:spacing w:line="240" w:lineRule="auto"/>
              <w:ind w:firstLine="0" w:firstLineChars="0"/>
            </w:pPr>
            <w:r>
              <w:rPr>
                <w:rFonts w:hint="eastAsia"/>
              </w:rPr>
              <w:t>操作步骤</w:t>
            </w:r>
          </w:p>
        </w:tc>
        <w:tc>
          <w:tcPr>
            <w:tcW w:w="7204" w:type="dxa"/>
            <w:tcBorders>
              <w:top w:val="single" w:color="auto" w:sz="4" w:space="0"/>
              <w:left w:val="single" w:color="auto" w:sz="4" w:space="0"/>
              <w:bottom w:val="single" w:color="auto" w:sz="4" w:space="0"/>
              <w:right w:val="single" w:color="auto" w:sz="4" w:space="0"/>
            </w:tcBorders>
            <w:vAlign w:val="center"/>
          </w:tcPr>
          <w:p w14:paraId="6A50750B">
            <w:pPr>
              <w:pStyle w:val="45"/>
              <w:numPr>
                <w:ilvl w:val="0"/>
                <w:numId w:val="2"/>
              </w:numPr>
              <w:ind w:firstLineChars="0"/>
            </w:pPr>
            <w:r>
              <w:rPr>
                <w:rFonts w:hint="eastAsia"/>
              </w:rPr>
              <w:t>进入界面，</w:t>
            </w:r>
            <w:r>
              <w:rPr>
                <w:rFonts w:hint="eastAsia"/>
                <w:lang w:val="en-US" w:eastAsia="zh-CN"/>
              </w:rPr>
              <w:t>客户经理</w:t>
            </w:r>
            <w:ins w:id="30" w:author="001008220 [2]" w:date="2025-09-04T10:11:07Z">
              <w:r>
                <w:rPr>
                  <w:rFonts w:hint="eastAsia"/>
                  <w:lang w:val="en-US" w:eastAsia="zh-CN"/>
                </w:rPr>
                <w:t>选择</w:t>
              </w:r>
            </w:ins>
            <w:ins w:id="31" w:author="001008220 [2]" w:date="2025-09-04T10:11:27Z">
              <w:r>
                <w:rPr>
                  <w:rFonts w:hint="eastAsia"/>
                  <w:lang w:val="en-US" w:eastAsia="zh-CN"/>
                </w:rPr>
                <w:t>“</w:t>
              </w:r>
            </w:ins>
            <w:ins w:id="32" w:author="001008220 [2]" w:date="2025-09-04T10:11:12Z">
              <w:r>
                <w:rPr>
                  <w:rFonts w:hint="eastAsia"/>
                  <w:lang w:val="en-US" w:eastAsia="zh-CN"/>
                </w:rPr>
                <w:t>方案</w:t>
              </w:r>
            </w:ins>
            <w:ins w:id="33" w:author="001008220 [2]" w:date="2025-09-04T10:11:13Z">
              <w:r>
                <w:rPr>
                  <w:rFonts w:hint="eastAsia"/>
                  <w:lang w:val="en-US" w:eastAsia="zh-CN"/>
                </w:rPr>
                <w:t>一</w:t>
              </w:r>
            </w:ins>
            <w:ins w:id="34" w:author="001008220 [2]" w:date="2025-09-04T10:11:22Z">
              <w:r>
                <w:rPr>
                  <w:rFonts w:hint="eastAsia"/>
                  <w:lang w:val="en-US" w:eastAsia="zh-CN"/>
                </w:rPr>
                <w:t>”</w:t>
              </w:r>
            </w:ins>
            <w:ins w:id="35" w:author="001008220 [2]" w:date="2025-09-04T10:11:16Z">
              <w:r>
                <w:rPr>
                  <w:rFonts w:hint="eastAsia"/>
                  <w:lang w:val="en-US" w:eastAsia="zh-CN"/>
                </w:rPr>
                <w:t>/</w:t>
              </w:r>
            </w:ins>
            <w:ins w:id="36" w:author="001008220 [2]" w:date="2025-09-04T10:11:17Z">
              <w:r>
                <w:rPr>
                  <w:rFonts w:hint="eastAsia"/>
                  <w:lang w:val="en-US" w:eastAsia="zh-CN"/>
                </w:rPr>
                <w:t>“</w:t>
              </w:r>
            </w:ins>
            <w:ins w:id="37" w:author="001008220 [2]" w:date="2025-09-04T10:11:36Z">
              <w:r>
                <w:rPr>
                  <w:rFonts w:hint="eastAsia"/>
                  <w:lang w:val="en-US" w:eastAsia="zh-CN"/>
                </w:rPr>
                <w:t>方案</w:t>
              </w:r>
            </w:ins>
            <w:ins w:id="38" w:author="001008220 [2]" w:date="2025-09-04T10:11:40Z">
              <w:r>
                <w:rPr>
                  <w:rFonts w:hint="eastAsia"/>
                  <w:lang w:val="en-US" w:eastAsia="zh-CN"/>
                </w:rPr>
                <w:t>二</w:t>
              </w:r>
            </w:ins>
            <w:ins w:id="39" w:author="001008220 [2]" w:date="2025-09-04T10:11:17Z">
              <w:r>
                <w:rPr>
                  <w:rFonts w:hint="eastAsia"/>
                  <w:lang w:val="en-US" w:eastAsia="zh-CN"/>
                </w:rPr>
                <w:t>”</w:t>
              </w:r>
            </w:ins>
            <w:ins w:id="40" w:author="001008220 [2]" w:date="2025-09-04T10:11:42Z">
              <w:r>
                <w:rPr>
                  <w:rFonts w:hint="eastAsia"/>
                  <w:lang w:val="en-US" w:eastAsia="zh-CN"/>
                </w:rPr>
                <w:t>，</w:t>
              </w:r>
            </w:ins>
            <w:r>
              <w:rPr>
                <w:rFonts w:hint="eastAsia"/>
              </w:rPr>
              <w:t>点击</w:t>
            </w:r>
            <w:r>
              <w:rPr>
                <w:rFonts w:hint="eastAsia"/>
                <w:lang w:eastAsia="zh-CN"/>
              </w:rPr>
              <w:t>“</w:t>
            </w:r>
            <w:r>
              <w:rPr>
                <w:rFonts w:hint="eastAsia"/>
              </w:rPr>
              <w:t>添加新</w:t>
            </w:r>
            <w:r>
              <w:rPr>
                <w:rFonts w:hint="eastAsia"/>
                <w:lang w:val="en-US" w:eastAsia="zh-CN"/>
              </w:rPr>
              <w:t>产品”，输入产品的要素，点击确认；</w:t>
            </w:r>
          </w:p>
          <w:p w14:paraId="49E5697D">
            <w:pPr>
              <w:pStyle w:val="45"/>
              <w:numPr>
                <w:ilvl w:val="0"/>
                <w:numId w:val="2"/>
              </w:numPr>
              <w:ind w:firstLineChars="0"/>
            </w:pPr>
            <w:r>
              <w:rPr>
                <w:rFonts w:hint="eastAsia"/>
              </w:rPr>
              <w:t>系统按</w:t>
            </w:r>
            <w:r>
              <w:rPr>
                <w:rFonts w:hint="eastAsia"/>
                <w:lang w:val="en-US" w:eastAsia="zh-CN"/>
              </w:rPr>
              <w:t>添加的产品顺序</w:t>
            </w:r>
            <w:r>
              <w:rPr>
                <w:rFonts w:hint="eastAsia"/>
              </w:rPr>
              <w:t>将</w:t>
            </w:r>
            <w:r>
              <w:rPr>
                <w:rFonts w:hint="eastAsia"/>
                <w:lang w:val="en-US" w:eastAsia="zh-CN"/>
              </w:rPr>
              <w:t>产品从旧到新</w:t>
            </w:r>
            <w:r>
              <w:rPr>
                <w:rFonts w:hint="eastAsia"/>
              </w:rPr>
              <w:t>展示</w:t>
            </w:r>
            <w:r>
              <w:rPr>
                <w:rFonts w:hint="eastAsia"/>
                <w:lang w:eastAsia="zh-CN"/>
              </w:rPr>
              <w:t>，</w:t>
            </w:r>
            <w:r>
              <w:rPr>
                <w:rFonts w:hint="eastAsia" w:eastAsia="宋体"/>
                <w:lang w:val="en-US" w:eastAsia="zh-CN"/>
              </w:rPr>
              <w:t>点击相关产品后方的“更多”按钮，产品下方展示相关的产品要素；</w:t>
            </w:r>
            <w:del w:id="41" w:author="001008220 [2]" w:date="2025-09-04T10:22:31Z">
              <w:r>
                <w:rPr>
                  <w:rFonts w:hint="eastAsia" w:eastAsia="宋体"/>
                  <w:lang w:val="en-US" w:eastAsia="zh-CN"/>
                </w:rPr>
                <w:delText>；</w:delText>
              </w:r>
            </w:del>
          </w:p>
          <w:p w14:paraId="322877EB">
            <w:pPr>
              <w:pStyle w:val="45"/>
              <w:numPr>
                <w:ilvl w:val="0"/>
                <w:numId w:val="2"/>
              </w:numPr>
              <w:ind w:firstLineChars="0"/>
            </w:pPr>
            <w:r>
              <w:rPr>
                <w:rFonts w:hint="eastAsia"/>
              </w:rPr>
              <w:t>点击相应的</w:t>
            </w:r>
            <w:r>
              <w:rPr>
                <w:rFonts w:hint="eastAsia"/>
                <w:lang w:val="en-US" w:eastAsia="zh-CN"/>
              </w:rPr>
              <w:t>产品</w:t>
            </w:r>
            <w:r>
              <w:rPr>
                <w:rFonts w:hint="eastAsia"/>
              </w:rPr>
              <w:t>进入对应的</w:t>
            </w:r>
            <w:r>
              <w:rPr>
                <w:rFonts w:hint="eastAsia"/>
                <w:lang w:val="en-US" w:eastAsia="zh-CN"/>
              </w:rPr>
              <w:t>产品</w:t>
            </w:r>
            <w:r>
              <w:rPr>
                <w:rFonts w:hint="eastAsia"/>
              </w:rPr>
              <w:t>详情</w:t>
            </w:r>
            <w:r>
              <w:rPr>
                <w:rFonts w:hint="eastAsia"/>
                <w:lang w:eastAsia="zh-CN"/>
              </w:rPr>
              <w:t>，</w:t>
            </w:r>
            <w:r>
              <w:rPr>
                <w:rFonts w:hint="eastAsia"/>
                <w:lang w:val="en-US" w:eastAsia="zh-CN"/>
              </w:rPr>
              <w:t>可对产品的要素进行修改和删除；</w:t>
            </w:r>
          </w:p>
          <w:p w14:paraId="1959839C">
            <w:pPr>
              <w:pStyle w:val="45"/>
              <w:numPr>
                <w:ilvl w:val="0"/>
                <w:numId w:val="2"/>
              </w:numPr>
              <w:ind w:firstLineChars="0"/>
              <w:rPr>
                <w:ins w:id="42" w:author="001008220 [2]" w:date="2025-09-04T10:18:38Z"/>
                <w:color w:val="4F81BD"/>
              </w:rPr>
            </w:pPr>
            <w:r>
              <w:rPr>
                <w:rFonts w:hint="eastAsia"/>
                <w:lang w:val="en-US" w:eastAsia="zh-CN"/>
              </w:rPr>
              <w:t>添加完成所有产品后，点击“汇总收益”，系统计算出</w:t>
            </w:r>
            <w:ins w:id="43" w:author="001008220 [2]" w:date="2025-09-04T10:15:35Z">
              <w:r>
                <w:rPr>
                  <w:rFonts w:hint="eastAsia"/>
                  <w:lang w:val="en-US" w:eastAsia="zh-CN"/>
                </w:rPr>
                <w:t>所</w:t>
              </w:r>
            </w:ins>
            <w:ins w:id="44" w:author="001008220 [2]" w:date="2025-09-04T10:15:37Z">
              <w:r>
                <w:rPr>
                  <w:rFonts w:hint="eastAsia"/>
                  <w:lang w:val="en-US" w:eastAsia="zh-CN"/>
                </w:rPr>
                <w:t>选择</w:t>
              </w:r>
            </w:ins>
            <w:ins w:id="45" w:author="001008220 [2]" w:date="2025-09-04T10:15:23Z">
              <w:r>
                <w:rPr>
                  <w:rFonts w:hint="eastAsia"/>
                  <w:lang w:val="en-US" w:eastAsia="zh-CN"/>
                </w:rPr>
                <w:t>方案</w:t>
              </w:r>
            </w:ins>
            <w:ins w:id="46" w:author="001008220 [2]" w:date="2025-09-04T10:15:41Z">
              <w:r>
                <w:rPr>
                  <w:rFonts w:hint="eastAsia"/>
                  <w:lang w:val="en-US" w:eastAsia="zh-CN"/>
                </w:rPr>
                <w:t>的</w:t>
              </w:r>
            </w:ins>
            <w:r>
              <w:rPr>
                <w:rFonts w:hint="eastAsia"/>
                <w:lang w:val="en-US" w:eastAsia="zh-CN"/>
              </w:rPr>
              <w:t>每个币种</w:t>
            </w:r>
            <w:del w:id="47" w:author="001008220 [2]" w:date="2025-09-04T10:15:51Z">
              <w:r>
                <w:rPr>
                  <w:rFonts w:hint="eastAsia"/>
                  <w:lang w:val="en-US" w:eastAsia="zh-CN"/>
                </w:rPr>
                <w:delText>的</w:delText>
              </w:r>
            </w:del>
            <w:r>
              <w:rPr>
                <w:rFonts w:hint="eastAsia"/>
                <w:lang w:val="en-US" w:eastAsia="zh-CN"/>
              </w:rPr>
              <w:t>收益；客户经理输入每个相关币种对人民币汇率，系统自动计算出人民币汇总收益；</w:t>
            </w:r>
          </w:p>
          <w:p w14:paraId="4BA26E0A">
            <w:pPr>
              <w:pStyle w:val="45"/>
              <w:numPr>
                <w:ilvl w:val="0"/>
                <w:numId w:val="2"/>
              </w:numPr>
              <w:ind w:firstLineChars="0"/>
              <w:rPr>
                <w:color w:val="4F81BD"/>
              </w:rPr>
            </w:pPr>
            <w:ins w:id="48" w:author="001008220 [2]" w:date="2025-09-04T10:19:07Z">
              <w:r>
                <w:rPr>
                  <w:rFonts w:hint="eastAsia"/>
                  <w:color w:val="4F81BD"/>
                  <w:lang w:val="en-US" w:eastAsia="zh-CN"/>
                </w:rPr>
                <w:t>方案一和</w:t>
              </w:r>
            </w:ins>
            <w:ins w:id="49" w:author="001008220 [2]" w:date="2025-09-04T10:19:12Z">
              <w:r>
                <w:rPr>
                  <w:rFonts w:hint="eastAsia"/>
                  <w:color w:val="4F81BD"/>
                  <w:lang w:val="en-US" w:eastAsia="zh-CN"/>
                </w:rPr>
                <w:t>方案二</w:t>
              </w:r>
            </w:ins>
            <w:ins w:id="50" w:author="001008220 [2]" w:date="2025-09-04T10:19:25Z">
              <w:r>
                <w:rPr>
                  <w:rFonts w:hint="eastAsia"/>
                  <w:color w:val="4F81BD"/>
                  <w:lang w:val="en-US" w:eastAsia="zh-CN"/>
                </w:rPr>
                <w:t>都</w:t>
              </w:r>
            </w:ins>
            <w:ins w:id="51" w:author="001008220 [2]" w:date="2025-09-04T10:19:29Z">
              <w:r>
                <w:rPr>
                  <w:rFonts w:hint="eastAsia"/>
                  <w:color w:val="4F81BD"/>
                  <w:lang w:val="en-US" w:eastAsia="zh-CN"/>
                </w:rPr>
                <w:t>输入</w:t>
              </w:r>
            </w:ins>
            <w:ins w:id="52" w:author="001008220 [2]" w:date="2025-09-04T10:19:38Z">
              <w:r>
                <w:rPr>
                  <w:rFonts w:hint="eastAsia"/>
                  <w:color w:val="4F81BD"/>
                  <w:lang w:val="en-US" w:eastAsia="zh-CN"/>
                </w:rPr>
                <w:t>相应</w:t>
              </w:r>
            </w:ins>
            <w:ins w:id="53" w:author="001008220 [2]" w:date="2025-09-04T10:19:39Z">
              <w:r>
                <w:rPr>
                  <w:rFonts w:hint="eastAsia"/>
                  <w:color w:val="4F81BD"/>
                  <w:lang w:val="en-US" w:eastAsia="zh-CN"/>
                </w:rPr>
                <w:t>产品</w:t>
              </w:r>
            </w:ins>
            <w:ins w:id="54" w:author="001008220 [2]" w:date="2025-09-04T10:19:40Z">
              <w:r>
                <w:rPr>
                  <w:rFonts w:hint="eastAsia"/>
                  <w:color w:val="4F81BD"/>
                  <w:lang w:val="en-US" w:eastAsia="zh-CN"/>
                </w:rPr>
                <w:t>后</w:t>
              </w:r>
            </w:ins>
            <w:ins w:id="55" w:author="001008220 [2]" w:date="2025-09-04T10:19:41Z">
              <w:r>
                <w:rPr>
                  <w:rFonts w:hint="eastAsia"/>
                  <w:color w:val="4F81BD"/>
                  <w:lang w:val="en-US" w:eastAsia="zh-CN"/>
                </w:rPr>
                <w:t>，</w:t>
              </w:r>
            </w:ins>
            <w:ins w:id="56" w:author="001008220 [2]" w:date="2025-09-04T10:19:44Z">
              <w:r>
                <w:rPr>
                  <w:rFonts w:hint="eastAsia"/>
                  <w:color w:val="4F81BD"/>
                  <w:lang w:val="en-US" w:eastAsia="zh-CN"/>
                </w:rPr>
                <w:t>点击“</w:t>
              </w:r>
            </w:ins>
            <w:ins w:id="57" w:author="001008220 [2]" w:date="2025-09-04T10:19:47Z">
              <w:r>
                <w:rPr>
                  <w:rFonts w:hint="eastAsia"/>
                  <w:color w:val="4F81BD"/>
                  <w:lang w:val="en-US" w:eastAsia="zh-CN"/>
                </w:rPr>
                <w:t>比较</w:t>
              </w:r>
            </w:ins>
            <w:ins w:id="58" w:author="001008220 [2]" w:date="2025-09-04T10:19:44Z">
              <w:r>
                <w:rPr>
                  <w:rFonts w:hint="eastAsia"/>
                  <w:color w:val="4F81BD"/>
                  <w:lang w:val="en-US" w:eastAsia="zh-CN"/>
                </w:rPr>
                <w:t>”</w:t>
              </w:r>
            </w:ins>
            <w:ins w:id="59" w:author="001008220 [2]" w:date="2025-09-04T10:19:49Z">
              <w:r>
                <w:rPr>
                  <w:rFonts w:hint="eastAsia"/>
                  <w:color w:val="4F81BD"/>
                  <w:lang w:val="en-US" w:eastAsia="zh-CN"/>
                </w:rPr>
                <w:t>按钮</w:t>
              </w:r>
            </w:ins>
            <w:ins w:id="60" w:author="001008220 [2]" w:date="2025-09-04T10:19:51Z">
              <w:r>
                <w:rPr>
                  <w:rFonts w:hint="eastAsia"/>
                  <w:color w:val="4F81BD"/>
                  <w:lang w:val="en-US" w:eastAsia="zh-CN"/>
                </w:rPr>
                <w:t>，</w:t>
              </w:r>
            </w:ins>
            <w:ins w:id="61" w:author="001008220 [2]" w:date="2025-09-04T10:20:53Z">
              <w:r>
                <w:rPr>
                  <w:rFonts w:hint="eastAsia"/>
                  <w:lang w:val="en-US" w:eastAsia="zh-CN"/>
                </w:rPr>
                <w:t>系统</w:t>
              </w:r>
            </w:ins>
            <w:ins w:id="62" w:author="001008220 [2]" w:date="2025-09-04T10:22:17Z">
              <w:r>
                <w:rPr>
                  <w:rFonts w:hint="eastAsia"/>
                  <w:lang w:val="en-US" w:eastAsia="zh-CN"/>
                </w:rPr>
                <w:t>自动</w:t>
              </w:r>
            </w:ins>
            <w:ins w:id="63" w:author="001008220 [2]" w:date="2025-09-04T10:20:53Z">
              <w:r>
                <w:rPr>
                  <w:rFonts w:hint="eastAsia"/>
                  <w:lang w:val="en-US" w:eastAsia="zh-CN"/>
                </w:rPr>
                <w:t>计算出</w:t>
              </w:r>
            </w:ins>
            <w:ins w:id="64" w:author="001008220 [2]" w:date="2025-09-04T10:22:07Z">
              <w:r>
                <w:rPr>
                  <w:rFonts w:hint="eastAsia"/>
                  <w:lang w:val="en-US" w:eastAsia="zh-CN"/>
                </w:rPr>
                <w:t>两个</w:t>
              </w:r>
            </w:ins>
            <w:ins w:id="65" w:author="001008220 [2]" w:date="2025-09-04T10:20:59Z">
              <w:r>
                <w:rPr>
                  <w:rFonts w:hint="eastAsia"/>
                  <w:lang w:val="en-US" w:eastAsia="zh-CN"/>
                </w:rPr>
                <w:t>方案</w:t>
              </w:r>
            </w:ins>
            <w:ins w:id="66" w:author="001008220 [2]" w:date="2025-09-04T10:21:04Z">
              <w:r>
                <w:rPr>
                  <w:rFonts w:hint="eastAsia"/>
                  <w:lang w:val="en-US" w:eastAsia="zh-CN"/>
                </w:rPr>
                <w:t>的</w:t>
              </w:r>
            </w:ins>
            <w:ins w:id="67" w:author="001008220 [2]" w:date="2025-09-04T10:21:23Z">
              <w:r>
                <w:rPr>
                  <w:rFonts w:hint="eastAsia"/>
                  <w:lang w:val="en-US" w:eastAsia="zh-CN"/>
                </w:rPr>
                <w:t>每个币种</w:t>
              </w:r>
            </w:ins>
            <w:ins w:id="68" w:author="001008220 [2]" w:date="2025-09-04T10:21:42Z">
              <w:r>
                <w:rPr>
                  <w:rFonts w:hint="eastAsia"/>
                  <w:lang w:val="en-US" w:eastAsia="zh-CN"/>
                </w:rPr>
                <w:t>支出</w:t>
              </w:r>
            </w:ins>
            <w:ins w:id="69" w:author="001008220 [2]" w:date="2025-09-04T10:21:43Z">
              <w:r>
                <w:rPr>
                  <w:rFonts w:hint="eastAsia"/>
                  <w:lang w:val="en-US" w:eastAsia="zh-CN"/>
                </w:rPr>
                <w:t>收入</w:t>
              </w:r>
            </w:ins>
            <w:ins w:id="70" w:author="001008220 [2]" w:date="2025-09-04T10:21:53Z">
              <w:r>
                <w:rPr>
                  <w:rFonts w:hint="eastAsia"/>
                  <w:lang w:val="en-US" w:eastAsia="zh-CN"/>
                </w:rPr>
                <w:t>情况</w:t>
              </w:r>
            </w:ins>
            <w:ins w:id="71" w:author="001008220 [2]" w:date="2025-09-04T10:22:32Z">
              <w:r>
                <w:rPr>
                  <w:rFonts w:hint="eastAsia"/>
                  <w:lang w:val="en-US" w:eastAsia="zh-CN"/>
                </w:rPr>
                <w:t>；</w:t>
              </w:r>
            </w:ins>
          </w:p>
        </w:tc>
      </w:tr>
      <w:tr w14:paraId="3F52B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7ADC4AFE">
            <w:pPr>
              <w:pStyle w:val="8"/>
              <w:spacing w:line="240" w:lineRule="auto"/>
              <w:ind w:firstLine="0" w:firstLineChars="0"/>
            </w:pPr>
            <w:bookmarkStart w:id="165" w:name="_Toc25508"/>
            <w:bookmarkStart w:id="166" w:name="_Toc731363774"/>
            <w:bookmarkStart w:id="167" w:name="_Toc1659201378"/>
            <w:r>
              <w:rPr>
                <w:rFonts w:hint="eastAsia"/>
              </w:rPr>
              <w:t>业务交易规则</w:t>
            </w:r>
          </w:p>
        </w:tc>
        <w:tc>
          <w:tcPr>
            <w:tcW w:w="7204" w:type="dxa"/>
            <w:tcBorders>
              <w:top w:val="single" w:color="auto" w:sz="4" w:space="0"/>
              <w:left w:val="single" w:color="auto" w:sz="4" w:space="0"/>
              <w:bottom w:val="single" w:color="auto" w:sz="4" w:space="0"/>
              <w:right w:val="single" w:color="auto" w:sz="4" w:space="0"/>
            </w:tcBorders>
            <w:vAlign w:val="center"/>
          </w:tcPr>
          <w:p w14:paraId="6FFC4AA9">
            <w:pPr>
              <w:numPr>
                <w:ilvl w:val="0"/>
                <w:numId w:val="3"/>
              </w:numPr>
              <w:ind w:left="425" w:leftChars="0" w:hanging="425" w:firstLineChars="0"/>
              <w:rPr>
                <w:rFonts w:hint="eastAsia" w:eastAsia="宋体"/>
                <w:color w:val="auto"/>
                <w:lang w:eastAsia="zh-CN"/>
              </w:rPr>
            </w:pPr>
            <w:r>
              <w:rPr>
                <w:rFonts w:hint="eastAsia"/>
                <w:color w:val="auto"/>
              </w:rPr>
              <w:t>系统按</w:t>
            </w:r>
            <w:r>
              <w:rPr>
                <w:rFonts w:hint="eastAsia"/>
                <w:color w:val="auto"/>
                <w:lang w:val="en-US" w:eastAsia="zh-CN"/>
              </w:rPr>
              <w:t>添加的产品顺序</w:t>
            </w:r>
            <w:r>
              <w:rPr>
                <w:rFonts w:hint="eastAsia"/>
                <w:color w:val="auto"/>
              </w:rPr>
              <w:t>将</w:t>
            </w:r>
            <w:r>
              <w:rPr>
                <w:rFonts w:hint="eastAsia"/>
                <w:color w:val="auto"/>
                <w:lang w:val="en-US" w:eastAsia="zh-CN"/>
              </w:rPr>
              <w:t>产品从旧到新</w:t>
            </w:r>
            <w:r>
              <w:rPr>
                <w:rFonts w:hint="eastAsia"/>
                <w:color w:val="auto"/>
              </w:rPr>
              <w:t>展示</w:t>
            </w:r>
            <w:r>
              <w:rPr>
                <w:rFonts w:hint="eastAsia"/>
                <w:color w:val="auto"/>
                <w:lang w:eastAsia="zh-CN"/>
              </w:rPr>
              <w:t>；</w:t>
            </w:r>
          </w:p>
          <w:p w14:paraId="17AEC4E2">
            <w:pPr>
              <w:numPr>
                <w:ilvl w:val="0"/>
                <w:numId w:val="3"/>
              </w:numPr>
              <w:ind w:left="425" w:leftChars="0" w:hanging="425" w:firstLineChars="0"/>
              <w:rPr>
                <w:ins w:id="72" w:author="001008220 [2]" w:date="2025-09-04T10:24:34Z"/>
                <w:rFonts w:hint="eastAsia" w:eastAsia="宋体"/>
                <w:color w:val="4F81BD"/>
                <w:lang w:eastAsia="zh-CN"/>
              </w:rPr>
            </w:pPr>
            <w:r>
              <w:rPr>
                <w:rFonts w:hint="eastAsia"/>
                <w:color w:val="auto"/>
                <w:lang w:val="en-US" w:eastAsia="zh-CN"/>
              </w:rPr>
              <w:t>汇总收益页面中</w:t>
            </w:r>
            <w:ins w:id="73" w:author="001008220 [2]" w:date="2025-09-04T10:18:19Z">
              <w:r>
                <w:rPr>
                  <w:rFonts w:hint="eastAsia"/>
                  <w:color w:val="auto"/>
                  <w:lang w:val="en-US" w:eastAsia="zh-CN"/>
                </w:rPr>
                <w:t>所</w:t>
              </w:r>
            </w:ins>
            <w:ins w:id="74" w:author="001008220 [2]" w:date="2025-09-04T10:18:21Z">
              <w:r>
                <w:rPr>
                  <w:rFonts w:hint="eastAsia"/>
                  <w:color w:val="auto"/>
                  <w:lang w:val="en-US" w:eastAsia="zh-CN"/>
                </w:rPr>
                <w:t>选择</w:t>
              </w:r>
            </w:ins>
            <w:ins w:id="75" w:author="001008220 [2]" w:date="2025-09-04T10:18:24Z">
              <w:r>
                <w:rPr>
                  <w:rFonts w:hint="eastAsia"/>
                  <w:color w:val="auto"/>
                  <w:lang w:val="en-US" w:eastAsia="zh-CN"/>
                </w:rPr>
                <w:t>方案的</w:t>
              </w:r>
            </w:ins>
            <w:r>
              <w:rPr>
                <w:rFonts w:hint="eastAsia"/>
                <w:color w:val="auto"/>
                <w:lang w:val="en-US" w:eastAsia="zh-CN"/>
              </w:rPr>
              <w:t>各币种收益=</w:t>
            </w:r>
            <w:del w:id="76" w:author="001008220 [2]" w:date="2025-09-04T10:25:27Z">
              <w:r>
                <w:rPr>
                  <w:rFonts w:hint="eastAsia"/>
                  <w:color w:val="auto"/>
                  <w:lang w:val="en-US" w:eastAsia="zh-CN"/>
                </w:rPr>
                <w:delText xml:space="preserve">对应币种 </w:delText>
              </w:r>
            </w:del>
            <w:r>
              <w:rPr>
                <w:rFonts w:hint="eastAsia"/>
                <w:color w:val="auto"/>
                <w:lang w:val="en-US" w:eastAsia="zh-CN"/>
              </w:rPr>
              <w:t>存款利息-贷款利息+掉期期末收益-手续费金额</w:t>
            </w:r>
            <w:ins w:id="77" w:author="001008220 [2]" w:date="2025-09-04T10:56:07Z">
              <w:r>
                <w:rPr>
                  <w:rFonts w:hint="eastAsia"/>
                  <w:color w:val="auto"/>
                  <w:lang w:val="en-US" w:eastAsia="zh-CN"/>
                </w:rPr>
                <w:t>+</w:t>
              </w:r>
            </w:ins>
            <w:ins w:id="78" w:author="001008220 [2]" w:date="2025-09-04T10:56:10Z">
              <w:r>
                <w:rPr>
                  <w:rFonts w:hint="eastAsia"/>
                  <w:color w:val="auto"/>
                  <w:lang w:val="en-US" w:eastAsia="zh-CN"/>
                </w:rPr>
                <w:t>/</w:t>
              </w:r>
            </w:ins>
            <w:ins w:id="79" w:author="001008220 [2]" w:date="2025-09-04T10:56:11Z">
              <w:r>
                <w:rPr>
                  <w:rFonts w:hint="eastAsia"/>
                  <w:color w:val="auto"/>
                  <w:lang w:val="en-US" w:eastAsia="zh-CN"/>
                </w:rPr>
                <w:t>-</w:t>
              </w:r>
            </w:ins>
            <w:ins w:id="80" w:author="001008220 [2]" w:date="2025-09-04T10:56:16Z">
              <w:r>
                <w:rPr>
                  <w:rFonts w:hint="eastAsia"/>
                  <w:color w:val="auto"/>
                  <w:lang w:val="en-US" w:eastAsia="zh-CN"/>
                </w:rPr>
                <w:t>期权费</w:t>
              </w:r>
            </w:ins>
            <w:r>
              <w:rPr>
                <w:rFonts w:hint="eastAsia"/>
                <w:color w:val="auto"/>
                <w:lang w:val="en-US" w:eastAsia="zh-CN"/>
              </w:rPr>
              <w:t>，若相关币种收益为0则不展示</w:t>
            </w:r>
            <w:ins w:id="81" w:author="001008220 [2]" w:date="2025-09-04T10:25:29Z">
              <w:r>
                <w:rPr>
                  <w:rFonts w:hint="eastAsia"/>
                  <w:color w:val="auto"/>
                  <w:lang w:val="en-US" w:eastAsia="zh-CN"/>
                </w:rPr>
                <w:t>（</w:t>
              </w:r>
            </w:ins>
            <w:ins w:id="82" w:author="001008220 [2]" w:date="2025-09-04T10:25:31Z">
              <w:r>
                <w:rPr>
                  <w:rFonts w:hint="eastAsia"/>
                  <w:color w:val="auto"/>
                  <w:lang w:val="en-US" w:eastAsia="zh-CN"/>
                </w:rPr>
                <w:t>区分</w:t>
              </w:r>
            </w:ins>
            <w:ins w:id="83" w:author="001008220 [2]" w:date="2025-09-04T10:25:41Z">
              <w:r>
                <w:rPr>
                  <w:rFonts w:hint="eastAsia"/>
                  <w:color w:val="auto"/>
                  <w:lang w:val="en-US" w:eastAsia="zh-CN"/>
                </w:rPr>
                <w:t>币种</w:t>
              </w:r>
            </w:ins>
            <w:ins w:id="84" w:author="001008220 [2]" w:date="2025-09-04T10:25:52Z">
              <w:r>
                <w:rPr>
                  <w:rFonts w:hint="eastAsia"/>
                  <w:color w:val="auto"/>
                  <w:lang w:val="en-US" w:eastAsia="zh-CN"/>
                </w:rPr>
                <w:t>计算</w:t>
              </w:r>
            </w:ins>
            <w:ins w:id="85" w:author="001008220 [2]" w:date="2025-09-04T10:25:29Z">
              <w:r>
                <w:rPr>
                  <w:rFonts w:hint="eastAsia"/>
                  <w:color w:val="auto"/>
                  <w:lang w:val="en-US" w:eastAsia="zh-CN"/>
                </w:rPr>
                <w:t>）</w:t>
              </w:r>
            </w:ins>
            <w:r>
              <w:rPr>
                <w:rFonts w:hint="eastAsia"/>
                <w:color w:val="auto"/>
                <w:lang w:val="en-US" w:eastAsia="zh-CN"/>
              </w:rPr>
              <w:t>；</w:t>
            </w:r>
          </w:p>
          <w:p w14:paraId="56B84462">
            <w:pPr>
              <w:numPr>
                <w:ilvl w:val="0"/>
                <w:numId w:val="3"/>
              </w:numPr>
              <w:ind w:left="425" w:leftChars="0" w:hanging="425" w:firstLineChars="0"/>
              <w:rPr>
                <w:rFonts w:hint="eastAsia" w:eastAsia="宋体"/>
                <w:color w:val="4F81BD"/>
                <w:lang w:eastAsia="zh-CN"/>
              </w:rPr>
            </w:pPr>
            <w:ins w:id="86" w:author="001008220 [2]" w:date="2025-09-04T10:24:44Z">
              <w:r>
                <w:rPr>
                  <w:rFonts w:hint="eastAsia"/>
                  <w:color w:val="4F81BD"/>
                  <w:lang w:val="en-US" w:eastAsia="zh-CN"/>
                </w:rPr>
                <w:t>方案</w:t>
              </w:r>
            </w:ins>
            <w:ins w:id="87" w:author="001008220 [2]" w:date="2025-09-04T10:24:41Z">
              <w:r>
                <w:rPr>
                  <w:rFonts w:hint="eastAsia"/>
                  <w:color w:val="4F81BD"/>
                  <w:lang w:val="en-US" w:eastAsia="zh-CN"/>
                </w:rPr>
                <w:t>比较</w:t>
              </w:r>
            </w:ins>
            <w:ins w:id="88" w:author="001008220 [2]" w:date="2025-09-04T10:24:50Z">
              <w:r>
                <w:rPr>
                  <w:rFonts w:hint="eastAsia"/>
                  <w:color w:val="4F81BD"/>
                  <w:lang w:val="en-US" w:eastAsia="zh-CN"/>
                </w:rPr>
                <w:t>页面</w:t>
              </w:r>
            </w:ins>
            <w:ins w:id="89" w:author="001008220 [2]" w:date="2025-09-04T10:24:51Z">
              <w:r>
                <w:rPr>
                  <w:rFonts w:hint="eastAsia"/>
                  <w:color w:val="4F81BD"/>
                  <w:lang w:val="en-US" w:eastAsia="zh-CN"/>
                </w:rPr>
                <w:t>中</w:t>
              </w:r>
            </w:ins>
            <w:ins w:id="90" w:author="001008220 [2]" w:date="2025-09-04T10:24:59Z">
              <w:r>
                <w:rPr>
                  <w:rFonts w:hint="eastAsia"/>
                  <w:color w:val="4F81BD"/>
                  <w:lang w:val="en-US" w:eastAsia="zh-CN"/>
                </w:rPr>
                <w:t>两个</w:t>
              </w:r>
            </w:ins>
            <w:ins w:id="91" w:author="001008220 [2]" w:date="2025-09-04T10:25:02Z">
              <w:r>
                <w:rPr>
                  <w:rFonts w:hint="eastAsia"/>
                  <w:color w:val="4F81BD"/>
                  <w:lang w:val="en-US" w:eastAsia="zh-CN"/>
                </w:rPr>
                <w:t>方案</w:t>
              </w:r>
            </w:ins>
            <w:ins w:id="92" w:author="001008220 [2]" w:date="2025-09-04T10:25:04Z">
              <w:r>
                <w:rPr>
                  <w:rFonts w:hint="eastAsia"/>
                  <w:color w:val="4F81BD"/>
                  <w:lang w:val="en-US" w:eastAsia="zh-CN"/>
                </w:rPr>
                <w:t>各币种</w:t>
              </w:r>
            </w:ins>
            <w:ins w:id="93" w:author="001008220 [2]" w:date="2025-09-04T10:25:12Z">
              <w:r>
                <w:rPr>
                  <w:rFonts w:hint="eastAsia"/>
                  <w:color w:val="4F81BD"/>
                  <w:lang w:val="en-US" w:eastAsia="zh-CN"/>
                </w:rPr>
                <w:t>支出收入</w:t>
              </w:r>
            </w:ins>
            <w:ins w:id="94" w:author="001008220 [2]" w:date="2025-09-04T10:25:15Z">
              <w:r>
                <w:rPr>
                  <w:rFonts w:hint="eastAsia"/>
                  <w:color w:val="4F81BD"/>
                  <w:lang w:val="en-US" w:eastAsia="zh-CN"/>
                </w:rPr>
                <w:t>情况</w:t>
              </w:r>
            </w:ins>
            <w:ins w:id="95" w:author="001008220 [2]" w:date="2025-09-04T10:25:17Z">
              <w:r>
                <w:rPr>
                  <w:rFonts w:hint="eastAsia"/>
                  <w:color w:val="4F81BD"/>
                  <w:lang w:val="en-US" w:eastAsia="zh-CN"/>
                </w:rPr>
                <w:t>=</w:t>
              </w:r>
            </w:ins>
            <w:ins w:id="96" w:author="001008220 [2]" w:date="2025-09-04T10:26:05Z">
              <w:r>
                <w:rPr>
                  <w:rFonts w:hint="eastAsia"/>
                  <w:color w:val="auto"/>
                  <w:lang w:val="en-US" w:eastAsia="zh-CN"/>
                </w:rPr>
                <w:t>存款利息-贷款利息+掉期期末收益-手续费金额</w:t>
              </w:r>
            </w:ins>
            <w:ins w:id="97" w:author="001008220 [2]" w:date="2025-09-04T10:26:34Z">
              <w:r>
                <w:rPr>
                  <w:rFonts w:hint="eastAsia"/>
                  <w:color w:val="auto"/>
                  <w:lang w:val="en-US" w:eastAsia="zh-CN"/>
                </w:rPr>
                <w:t>-</w:t>
              </w:r>
            </w:ins>
            <w:ins w:id="98" w:author="001008220 [2]" w:date="2025-09-04T10:26:24Z">
              <w:r>
                <w:rPr>
                  <w:rFonts w:hint="eastAsia"/>
                  <w:color w:val="auto"/>
                  <w:lang w:val="en-US" w:eastAsia="zh-CN"/>
                </w:rPr>
                <w:t>即期</w:t>
              </w:r>
            </w:ins>
            <w:ins w:id="99" w:author="001008220 [2]" w:date="2025-09-04T10:26:27Z">
              <w:r>
                <w:rPr>
                  <w:rFonts w:hint="eastAsia"/>
                  <w:color w:val="auto"/>
                  <w:lang w:val="en-US" w:eastAsia="zh-CN"/>
                </w:rPr>
                <w:t>卖出</w:t>
              </w:r>
            </w:ins>
            <w:ins w:id="100" w:author="001008220 [2]" w:date="2025-09-04T10:26:29Z">
              <w:r>
                <w:rPr>
                  <w:rFonts w:hint="eastAsia"/>
                  <w:color w:val="auto"/>
                  <w:lang w:val="en-US" w:eastAsia="zh-CN"/>
                </w:rPr>
                <w:t>金额</w:t>
              </w:r>
            </w:ins>
            <w:ins w:id="101" w:author="001008220 [2]" w:date="2025-09-04T10:26:36Z">
              <w:r>
                <w:rPr>
                  <w:rFonts w:hint="eastAsia"/>
                  <w:color w:val="auto"/>
                  <w:lang w:val="en-US" w:eastAsia="zh-CN"/>
                </w:rPr>
                <w:t>+</w:t>
              </w:r>
            </w:ins>
            <w:ins w:id="102" w:author="001008220 [2]" w:date="2025-09-04T10:26:37Z">
              <w:r>
                <w:rPr>
                  <w:rFonts w:hint="eastAsia"/>
                  <w:color w:val="auto"/>
                  <w:lang w:val="en-US" w:eastAsia="zh-CN"/>
                </w:rPr>
                <w:t>即期</w:t>
              </w:r>
            </w:ins>
            <w:ins w:id="103" w:author="001008220 [2]" w:date="2025-09-04T10:26:39Z">
              <w:r>
                <w:rPr>
                  <w:rFonts w:hint="eastAsia"/>
                  <w:color w:val="auto"/>
                  <w:lang w:val="en-US" w:eastAsia="zh-CN"/>
                </w:rPr>
                <w:t>买入</w:t>
              </w:r>
            </w:ins>
            <w:ins w:id="104" w:author="001008220 [2]" w:date="2025-09-04T10:26:40Z">
              <w:r>
                <w:rPr>
                  <w:rFonts w:hint="eastAsia"/>
                  <w:color w:val="auto"/>
                  <w:lang w:val="en-US" w:eastAsia="zh-CN"/>
                </w:rPr>
                <w:t>金额</w:t>
              </w:r>
            </w:ins>
            <w:ins w:id="105" w:author="001008220 [2]" w:date="2025-09-04T10:26:41Z">
              <w:r>
                <w:rPr>
                  <w:rFonts w:hint="eastAsia"/>
                  <w:color w:val="auto"/>
                  <w:lang w:val="en-US" w:eastAsia="zh-CN"/>
                </w:rPr>
                <w:t>-</w:t>
              </w:r>
            </w:ins>
            <w:ins w:id="106" w:author="001008220 [2]" w:date="2025-09-04T10:26:44Z">
              <w:r>
                <w:rPr>
                  <w:rFonts w:hint="eastAsia"/>
                  <w:color w:val="auto"/>
                  <w:lang w:val="en-US" w:eastAsia="zh-CN"/>
                </w:rPr>
                <w:t>远期</w:t>
              </w:r>
            </w:ins>
            <w:ins w:id="107" w:author="001008220 [2]" w:date="2025-09-04T10:26:46Z">
              <w:r>
                <w:rPr>
                  <w:rFonts w:hint="eastAsia"/>
                  <w:color w:val="auto"/>
                  <w:lang w:val="en-US" w:eastAsia="zh-CN"/>
                </w:rPr>
                <w:t>卖出金额</w:t>
              </w:r>
            </w:ins>
            <w:ins w:id="108" w:author="001008220 [2]" w:date="2025-09-04T10:26:49Z">
              <w:r>
                <w:rPr>
                  <w:rFonts w:hint="eastAsia"/>
                  <w:color w:val="auto"/>
                  <w:lang w:val="en-US" w:eastAsia="zh-CN"/>
                </w:rPr>
                <w:t>+</w:t>
              </w:r>
            </w:ins>
            <w:ins w:id="109" w:author="001008220 [2]" w:date="2025-09-04T10:26:52Z">
              <w:r>
                <w:rPr>
                  <w:rFonts w:hint="eastAsia"/>
                  <w:color w:val="auto"/>
                  <w:lang w:val="en-US" w:eastAsia="zh-CN"/>
                </w:rPr>
                <w:t>远期</w:t>
              </w:r>
            </w:ins>
            <w:ins w:id="110" w:author="001008220 [2]" w:date="2025-09-04T10:26:55Z">
              <w:r>
                <w:rPr>
                  <w:rFonts w:hint="eastAsia"/>
                  <w:color w:val="auto"/>
                  <w:lang w:val="en-US" w:eastAsia="zh-CN"/>
                </w:rPr>
                <w:t>买入金额</w:t>
              </w:r>
            </w:ins>
            <w:ins w:id="111" w:author="001008220 [2]" w:date="2025-09-04T10:56:22Z">
              <w:r>
                <w:rPr>
                  <w:rFonts w:hint="eastAsia"/>
                  <w:color w:val="auto"/>
                  <w:lang w:val="en-US" w:eastAsia="zh-CN"/>
                </w:rPr>
                <w:t>+/-期权费</w:t>
              </w:r>
            </w:ins>
            <w:ins w:id="112" w:author="001008220 [2]" w:date="2025-09-04T10:26:19Z">
              <w:r>
                <w:rPr>
                  <w:rFonts w:hint="eastAsia"/>
                  <w:color w:val="auto"/>
                  <w:lang w:val="en-US" w:eastAsia="zh-CN"/>
                </w:rPr>
                <w:t>，</w:t>
              </w:r>
            </w:ins>
            <w:ins w:id="113" w:author="001008220 [2]" w:date="2025-09-04T10:26:17Z">
              <w:r>
                <w:rPr>
                  <w:rFonts w:hint="eastAsia"/>
                  <w:color w:val="auto"/>
                  <w:lang w:val="en-US" w:eastAsia="zh-CN"/>
                </w:rPr>
                <w:t>若相关币种</w:t>
              </w:r>
            </w:ins>
            <w:ins w:id="114" w:author="001008220 [2]" w:date="2025-09-04T10:27:44Z">
              <w:r>
                <w:rPr>
                  <w:rFonts w:hint="eastAsia"/>
                  <w:color w:val="auto"/>
                  <w:lang w:val="en-US" w:eastAsia="zh-CN"/>
                </w:rPr>
                <w:t>支出收入</w:t>
              </w:r>
            </w:ins>
            <w:ins w:id="115" w:author="001008220 [2]" w:date="2025-09-04T10:26:17Z">
              <w:r>
                <w:rPr>
                  <w:rFonts w:hint="eastAsia"/>
                  <w:color w:val="auto"/>
                  <w:lang w:val="en-US" w:eastAsia="zh-CN"/>
                </w:rPr>
                <w:t>为0则不展示（区分币种计算）</w:t>
              </w:r>
            </w:ins>
          </w:p>
        </w:tc>
      </w:tr>
      <w:tr w14:paraId="2C33A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04261130">
            <w:pPr>
              <w:pStyle w:val="8"/>
              <w:spacing w:line="240" w:lineRule="auto"/>
              <w:ind w:firstLine="0" w:firstLineChars="0"/>
            </w:pPr>
            <w:r>
              <w:rPr>
                <w:rFonts w:hint="eastAsia"/>
              </w:rPr>
              <w:t>账务处理</w:t>
            </w:r>
          </w:p>
          <w:p w14:paraId="3C70B6E1">
            <w:pPr>
              <w:pStyle w:val="8"/>
              <w:spacing w:line="240" w:lineRule="auto"/>
              <w:ind w:firstLine="0" w:firstLineChars="0"/>
            </w:pPr>
            <w:r>
              <w:t>（</w:t>
            </w:r>
            <w:r>
              <w:rPr>
                <w:rFonts w:hint="eastAsia"/>
              </w:rPr>
              <w:t>会计摘要信息</w:t>
            </w:r>
            <w:r>
              <w:t>）</w:t>
            </w:r>
          </w:p>
        </w:tc>
        <w:tc>
          <w:tcPr>
            <w:tcW w:w="7204" w:type="dxa"/>
            <w:tcBorders>
              <w:top w:val="single" w:color="auto" w:sz="4" w:space="0"/>
              <w:left w:val="single" w:color="auto" w:sz="4" w:space="0"/>
              <w:bottom w:val="single" w:color="auto" w:sz="4" w:space="0"/>
              <w:right w:val="single" w:color="auto" w:sz="4" w:space="0"/>
            </w:tcBorders>
            <w:vAlign w:val="center"/>
          </w:tcPr>
          <w:p w14:paraId="00DEE4A3">
            <w:pPr>
              <w:rPr>
                <w:rFonts w:ascii="Times New Roman" w:hAnsi="Times New Roman" w:cs="Times New Roman"/>
                <w:color w:val="4F81BD"/>
                <w:szCs w:val="20"/>
              </w:rPr>
            </w:pPr>
          </w:p>
        </w:tc>
      </w:tr>
    </w:tbl>
    <w:p w14:paraId="41FDF1CE">
      <w:pPr>
        <w:pStyle w:val="4"/>
      </w:pPr>
      <w:bookmarkStart w:id="168" w:name="_Toc175922128"/>
      <w:r>
        <w:rPr>
          <w:rFonts w:hint="eastAsia"/>
        </w:rPr>
        <w:t>交易检查</w:t>
      </w:r>
      <w:bookmarkEnd w:id="165"/>
      <w:bookmarkEnd w:id="166"/>
      <w:bookmarkEnd w:id="167"/>
      <w:bookmarkEnd w:id="168"/>
    </w:p>
    <w:p w14:paraId="413F573B">
      <w:pPr>
        <w:pStyle w:val="5"/>
        <w:numPr>
          <w:ilvl w:val="3"/>
          <w:numId w:val="4"/>
        </w:numPr>
      </w:pPr>
      <w:r>
        <w:rPr>
          <w:rFonts w:hint="eastAsia"/>
        </w:rPr>
        <w:t>通用检查项</w:t>
      </w:r>
    </w:p>
    <w:p w14:paraId="05E2DED9">
      <w:pPr>
        <w:rPr>
          <w:i/>
          <w:iCs/>
          <w:color w:val="0000FF"/>
          <w:lang w:val="zh-CN"/>
        </w:rPr>
      </w:pPr>
    </w:p>
    <w:p w14:paraId="0B225F60">
      <w:pPr>
        <w:pStyle w:val="5"/>
        <w:numPr>
          <w:ilvl w:val="3"/>
          <w:numId w:val="4"/>
        </w:numPr>
      </w:pPr>
      <w:bookmarkStart w:id="169" w:name="_Toc1122403751"/>
      <w:bookmarkStart w:id="170" w:name="_Toc1982037837"/>
      <w:r>
        <w:rPr>
          <w:rFonts w:hint="eastAsia"/>
        </w:rPr>
        <w:t>柜面相关检查项</w:t>
      </w:r>
    </w:p>
    <w:p w14:paraId="662BA141"/>
    <w:p w14:paraId="657B7278">
      <w:pPr>
        <w:pStyle w:val="4"/>
      </w:pPr>
      <w:bookmarkStart w:id="171" w:name="_Toc175922129"/>
      <w:r>
        <w:rPr>
          <w:rFonts w:hint="eastAsia"/>
        </w:rPr>
        <w:t>界面</w:t>
      </w:r>
      <w:bookmarkEnd w:id="169"/>
      <w:bookmarkEnd w:id="170"/>
      <w:bookmarkEnd w:id="171"/>
    </w:p>
    <w:p w14:paraId="06C8BC6A">
      <w:pPr>
        <w:rPr>
          <w:rFonts w:hint="default" w:eastAsia="宋体"/>
          <w:lang w:val="en-US" w:eastAsia="zh-CN"/>
        </w:rPr>
      </w:pPr>
    </w:p>
    <w:p w14:paraId="6F0D96E4">
      <w:pPr>
        <w:pStyle w:val="4"/>
      </w:pPr>
      <w:bookmarkStart w:id="172" w:name="_Toc343594195"/>
      <w:bookmarkStart w:id="173" w:name="_Toc175922130"/>
      <w:bookmarkStart w:id="174" w:name="_Toc743487809"/>
      <w:bookmarkStart w:id="175" w:name="_Toc6113"/>
      <w:r>
        <w:rPr>
          <w:rFonts w:hint="eastAsia"/>
        </w:rPr>
        <w:t>输入输出要素</w:t>
      </w:r>
      <w:bookmarkEnd w:id="172"/>
      <w:bookmarkEnd w:id="173"/>
      <w:bookmarkEnd w:id="174"/>
      <w:bookmarkEnd w:id="175"/>
    </w:p>
    <w:tbl>
      <w:tblPr>
        <w:tblStyle w:val="21"/>
        <w:tblW w:w="8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1901"/>
        <w:gridCol w:w="4954"/>
      </w:tblGrid>
      <w:tr w14:paraId="0ECE0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303" w:type="dxa"/>
            <w:shd w:val="clear" w:color="auto" w:fill="D8D8D8"/>
          </w:tcPr>
          <w:p w14:paraId="7054E451">
            <w:pPr>
              <w:rPr>
                <w:b/>
                <w:lang w:val="zh-CN"/>
              </w:rPr>
            </w:pPr>
            <w:r>
              <w:rPr>
                <w:rFonts w:hint="eastAsia"/>
                <w:b/>
                <w:lang w:val="zh-CN"/>
              </w:rPr>
              <w:t>要素名称</w:t>
            </w:r>
          </w:p>
        </w:tc>
        <w:tc>
          <w:tcPr>
            <w:tcW w:w="1901" w:type="dxa"/>
            <w:shd w:val="clear" w:color="auto" w:fill="D8D8D8"/>
          </w:tcPr>
          <w:p w14:paraId="461AE397">
            <w:pPr>
              <w:rPr>
                <w:b/>
                <w:lang w:val="zh-CN"/>
              </w:rPr>
            </w:pPr>
            <w:r>
              <w:rPr>
                <w:rFonts w:hint="eastAsia"/>
                <w:b/>
                <w:lang w:val="zh-CN"/>
              </w:rPr>
              <w:t>要素属性</w:t>
            </w:r>
          </w:p>
          <w:p w14:paraId="5EC1D3D2">
            <w:pPr>
              <w:rPr>
                <w:b/>
                <w:lang w:val="zh-CN"/>
              </w:rPr>
            </w:pPr>
            <w:r>
              <w:rPr>
                <w:rFonts w:hint="eastAsia"/>
                <w:b/>
                <w:lang w:val="zh-CN"/>
              </w:rPr>
              <w:t>（文本框：必输/可输/输出）按钮/下拉框等</w:t>
            </w:r>
          </w:p>
        </w:tc>
        <w:tc>
          <w:tcPr>
            <w:tcW w:w="4954" w:type="dxa"/>
            <w:shd w:val="clear" w:color="auto" w:fill="D8D8D8"/>
          </w:tcPr>
          <w:p w14:paraId="4035F2BE">
            <w:pPr>
              <w:rPr>
                <w:b/>
                <w:lang w:val="zh-CN"/>
              </w:rPr>
            </w:pPr>
            <w:r>
              <w:rPr>
                <w:rFonts w:hint="eastAsia"/>
                <w:b/>
                <w:lang w:val="zh-CN"/>
              </w:rPr>
              <w:t>要素级规则说明</w:t>
            </w:r>
          </w:p>
          <w:p w14:paraId="7DD5E899">
            <w:pPr>
              <w:rPr>
                <w:b/>
                <w:lang w:val="zh-CN"/>
              </w:rPr>
            </w:pPr>
            <w:r>
              <w:rPr>
                <w:rFonts w:hint="eastAsia"/>
                <w:b/>
                <w:lang w:val="zh-CN"/>
              </w:rPr>
              <w:t>（说明输入输出的控制条件）</w:t>
            </w:r>
          </w:p>
        </w:tc>
      </w:tr>
      <w:tr w14:paraId="5CDBA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158" w:type="dxa"/>
            <w:gridSpan w:val="3"/>
          </w:tcPr>
          <w:p w14:paraId="7617F97F">
            <w:pPr>
              <w:rPr>
                <w:rFonts w:hint="default"/>
                <w:color w:val="auto"/>
                <w:lang w:val="en-US" w:eastAsia="zh-CN"/>
              </w:rPr>
            </w:pPr>
            <w:r>
              <w:rPr>
                <w:rFonts w:hint="eastAsia"/>
                <w:color w:val="auto"/>
                <w:lang w:val="en-US" w:eastAsia="zh-CN"/>
              </w:rPr>
              <w:t>存贷组合产品测算器 主页面</w:t>
            </w:r>
          </w:p>
        </w:tc>
      </w:tr>
      <w:tr w14:paraId="0A23D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ins w:id="116" w:author="001008220 [2]" w:date="2025-09-09T11:24:25Z"/>
        </w:trPr>
        <w:tc>
          <w:tcPr>
            <w:tcW w:w="1303" w:type="dxa"/>
          </w:tcPr>
          <w:p w14:paraId="14AC06F4">
            <w:pPr>
              <w:rPr>
                <w:ins w:id="117" w:author="001008220 [2]" w:date="2025-09-09T11:24:25Z"/>
                <w:rFonts w:hint="default"/>
                <w:color w:val="auto"/>
                <w:lang w:val="en-US" w:eastAsia="zh-CN"/>
              </w:rPr>
            </w:pPr>
            <w:ins w:id="118" w:author="001008220 [2]" w:date="2025-09-09T11:24:49Z">
              <w:r>
                <w:rPr>
                  <w:rFonts w:hint="eastAsia"/>
                  <w:color w:val="auto"/>
                  <w:lang w:val="en-US" w:eastAsia="zh-CN"/>
                </w:rPr>
                <w:t>公告栏</w:t>
              </w:r>
            </w:ins>
          </w:p>
        </w:tc>
        <w:tc>
          <w:tcPr>
            <w:tcW w:w="1901" w:type="dxa"/>
          </w:tcPr>
          <w:p w14:paraId="1F210781">
            <w:pPr>
              <w:rPr>
                <w:ins w:id="119" w:author="001008220 [2]" w:date="2025-09-09T11:24:25Z"/>
                <w:rFonts w:hint="default"/>
                <w:color w:val="auto"/>
                <w:lang w:val="en-US" w:eastAsia="zh-CN"/>
              </w:rPr>
            </w:pPr>
            <w:ins w:id="120" w:author="001008220 [2]" w:date="2025-09-09T11:27:02Z">
              <w:r>
                <w:rPr>
                  <w:rFonts w:hint="eastAsia"/>
                  <w:color w:val="auto"/>
                  <w:lang w:val="en-US" w:eastAsia="zh-CN"/>
                </w:rPr>
                <w:t>输出</w:t>
              </w:r>
            </w:ins>
          </w:p>
        </w:tc>
        <w:tc>
          <w:tcPr>
            <w:tcW w:w="4954" w:type="dxa"/>
          </w:tcPr>
          <w:p w14:paraId="32417042">
            <w:pPr>
              <w:rPr>
                <w:ins w:id="121" w:author="001008220 [2]" w:date="2025-09-09T11:26:48Z"/>
                <w:rFonts w:hint="eastAsia"/>
                <w:color w:val="auto"/>
                <w:lang w:val="en-US" w:eastAsia="zh-CN"/>
              </w:rPr>
            </w:pPr>
            <w:ins w:id="122" w:author="001008220 [2]" w:date="2025-09-09T11:25:10Z">
              <w:r>
                <w:rPr>
                  <w:rFonts w:hint="eastAsia"/>
                  <w:color w:val="auto"/>
                  <w:lang w:val="en-US" w:eastAsia="zh-CN"/>
                </w:rPr>
                <w:t>轮询</w:t>
              </w:r>
            </w:ins>
            <w:ins w:id="123" w:author="001008220 [2]" w:date="2025-09-09T11:25:40Z">
              <w:r>
                <w:rPr>
                  <w:rFonts w:hint="eastAsia"/>
                  <w:color w:val="auto"/>
                </w:rPr>
                <w:t>5.2.测算器报价设置</w:t>
              </w:r>
            </w:ins>
            <w:ins w:id="124" w:author="001008220 [2]" w:date="2025-09-09T11:25:45Z">
              <w:r>
                <w:rPr>
                  <w:rFonts w:hint="eastAsia"/>
                  <w:color w:val="auto"/>
                  <w:lang w:val="en-US" w:eastAsia="zh-CN"/>
                </w:rPr>
                <w:t>中</w:t>
              </w:r>
            </w:ins>
            <w:ins w:id="125" w:author="001008220 [2]" w:date="2025-09-09T11:25:51Z">
              <w:r>
                <w:rPr>
                  <w:rFonts w:hint="eastAsia"/>
                  <w:color w:val="auto"/>
                  <w:lang w:val="en-US" w:eastAsia="zh-CN"/>
                </w:rPr>
                <w:t>生效</w:t>
              </w:r>
            </w:ins>
            <w:ins w:id="126" w:author="001008220 [2]" w:date="2025-09-09T11:25:58Z">
              <w:r>
                <w:rPr>
                  <w:rFonts w:hint="eastAsia"/>
                  <w:color w:val="auto"/>
                  <w:lang w:val="en-US" w:eastAsia="zh-CN"/>
                </w:rPr>
                <w:t>状态</w:t>
              </w:r>
            </w:ins>
            <w:ins w:id="127" w:author="001008220 [2]" w:date="2025-09-09T11:25:59Z">
              <w:r>
                <w:rPr>
                  <w:rFonts w:hint="eastAsia"/>
                  <w:color w:val="auto"/>
                  <w:lang w:val="en-US" w:eastAsia="zh-CN"/>
                </w:rPr>
                <w:t>的</w:t>
              </w:r>
            </w:ins>
            <w:ins w:id="128" w:author="001008220 [2]" w:date="2025-09-09T11:26:00Z">
              <w:r>
                <w:rPr>
                  <w:rFonts w:hint="eastAsia"/>
                  <w:color w:val="auto"/>
                  <w:lang w:val="en-US" w:eastAsia="zh-CN"/>
                </w:rPr>
                <w:t>报价</w:t>
              </w:r>
            </w:ins>
            <w:ins w:id="129" w:author="001008220 [2]" w:date="2025-09-09T11:26:02Z">
              <w:r>
                <w:rPr>
                  <w:rFonts w:hint="eastAsia"/>
                  <w:color w:val="auto"/>
                  <w:lang w:val="en-US" w:eastAsia="zh-CN"/>
                </w:rPr>
                <w:t>信息</w:t>
              </w:r>
            </w:ins>
          </w:p>
          <w:p w14:paraId="02744D2A">
            <w:pPr>
              <w:rPr>
                <w:ins w:id="130" w:author="001008220 [2]" w:date="2025-09-09T11:24:25Z"/>
                <w:rFonts w:hint="default"/>
                <w:color w:val="auto"/>
                <w:lang w:val="en-US" w:eastAsia="zh-CN"/>
              </w:rPr>
            </w:pPr>
            <w:ins w:id="131" w:author="001008220 [2]" w:date="2025-09-09T11:26:51Z">
              <w:r>
                <w:rPr>
                  <w:rFonts w:hint="eastAsia"/>
                  <w:color w:val="auto"/>
                  <w:lang w:val="en-US" w:eastAsia="zh-CN"/>
                </w:rPr>
                <w:t>点击</w:t>
              </w:r>
            </w:ins>
            <w:ins w:id="132" w:author="001008220 [2]" w:date="2025-09-09T11:27:09Z">
              <w:r>
                <w:rPr>
                  <w:rFonts w:hint="eastAsia"/>
                  <w:color w:val="auto"/>
                  <w:lang w:val="en-US" w:eastAsia="zh-CN"/>
                </w:rPr>
                <w:t>可</w:t>
              </w:r>
            </w:ins>
            <w:ins w:id="133" w:author="001008220 [2]" w:date="2025-09-09T11:27:12Z">
              <w:r>
                <w:rPr>
                  <w:rFonts w:hint="eastAsia"/>
                  <w:color w:val="auto"/>
                  <w:lang w:val="en-US" w:eastAsia="zh-CN"/>
                </w:rPr>
                <w:t>进入</w:t>
              </w:r>
            </w:ins>
            <w:ins w:id="134" w:author="001008220 [2]" w:date="2025-09-09T11:27:21Z">
              <w:r>
                <w:rPr>
                  <w:rFonts w:hint="eastAsia"/>
                  <w:color w:val="auto"/>
                  <w:lang w:val="en-US" w:eastAsia="zh-CN"/>
                </w:rPr>
                <w:t>报价</w:t>
              </w:r>
            </w:ins>
            <w:ins w:id="135" w:author="001008220 [2]" w:date="2025-09-09T11:27:23Z">
              <w:r>
                <w:rPr>
                  <w:rFonts w:hint="eastAsia"/>
                  <w:color w:val="auto"/>
                  <w:lang w:val="en-US" w:eastAsia="zh-CN"/>
                </w:rPr>
                <w:t>详情</w:t>
              </w:r>
            </w:ins>
            <w:ins w:id="136" w:author="001008220 [2]" w:date="2025-09-09T11:27:40Z">
              <w:r>
                <w:rPr>
                  <w:rFonts w:hint="eastAsia"/>
                  <w:color w:val="auto"/>
                  <w:lang w:val="en-US" w:eastAsia="zh-CN"/>
                </w:rPr>
                <w:t>页面</w:t>
              </w:r>
            </w:ins>
          </w:p>
        </w:tc>
      </w:tr>
      <w:tr w14:paraId="6A8D8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03" w:type="dxa"/>
          </w:tcPr>
          <w:p w14:paraId="4D95550E">
            <w:pPr>
              <w:rPr>
                <w:rFonts w:hint="default" w:eastAsia="宋体"/>
                <w:color w:val="auto"/>
                <w:lang w:val="en-US" w:eastAsia="zh-CN"/>
              </w:rPr>
            </w:pPr>
            <w:ins w:id="137" w:author="001008220 [2]" w:date="2025-09-04T10:30:27Z">
              <w:r>
                <w:rPr>
                  <w:rFonts w:hint="eastAsia"/>
                  <w:color w:val="auto"/>
                  <w:lang w:val="en-US" w:eastAsia="zh-CN"/>
                </w:rPr>
                <w:t>方案一</w:t>
              </w:r>
            </w:ins>
          </w:p>
        </w:tc>
        <w:tc>
          <w:tcPr>
            <w:tcW w:w="1901" w:type="dxa"/>
          </w:tcPr>
          <w:p w14:paraId="0F657B17">
            <w:pPr>
              <w:rPr>
                <w:rFonts w:hint="default" w:eastAsia="宋体"/>
                <w:color w:val="auto"/>
                <w:lang w:val="en-US" w:eastAsia="zh-CN"/>
              </w:rPr>
            </w:pPr>
            <w:ins w:id="138" w:author="001008220 [2]" w:date="2025-09-04T10:34:46Z">
              <w:r>
                <w:rPr>
                  <w:rFonts w:hint="eastAsia"/>
                  <w:color w:val="auto"/>
                  <w:lang w:val="en-US" w:eastAsia="zh-CN"/>
                </w:rPr>
                <w:t>顶部</w:t>
              </w:r>
            </w:ins>
            <w:ins w:id="139" w:author="001008220 [2]" w:date="2025-09-04T10:34:49Z">
              <w:r>
                <w:rPr>
                  <w:rFonts w:hint="eastAsia"/>
                  <w:color w:val="auto"/>
                  <w:lang w:val="en-US" w:eastAsia="zh-CN"/>
                </w:rPr>
                <w:t>tab</w:t>
              </w:r>
            </w:ins>
          </w:p>
        </w:tc>
        <w:tc>
          <w:tcPr>
            <w:tcW w:w="4954" w:type="dxa"/>
          </w:tcPr>
          <w:p w14:paraId="45415670">
            <w:pPr>
              <w:rPr>
                <w:color w:val="auto"/>
                <w:lang w:val="zh-CN"/>
              </w:rPr>
            </w:pPr>
          </w:p>
        </w:tc>
      </w:tr>
      <w:tr w14:paraId="39496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03" w:type="dxa"/>
          </w:tcPr>
          <w:p w14:paraId="13752120">
            <w:pPr>
              <w:rPr>
                <w:rFonts w:hint="default" w:eastAsia="宋体"/>
                <w:color w:val="auto"/>
                <w:lang w:val="en-US" w:eastAsia="zh-CN"/>
              </w:rPr>
            </w:pPr>
            <w:ins w:id="140" w:author="001008220 [2]" w:date="2025-09-04T10:30:32Z">
              <w:r>
                <w:rPr>
                  <w:rFonts w:hint="eastAsia"/>
                  <w:color w:val="auto"/>
                  <w:lang w:val="en-US" w:eastAsia="zh-CN"/>
                </w:rPr>
                <w:t>方案二</w:t>
              </w:r>
            </w:ins>
          </w:p>
        </w:tc>
        <w:tc>
          <w:tcPr>
            <w:tcW w:w="1901" w:type="dxa"/>
          </w:tcPr>
          <w:p w14:paraId="4B0BA5D1">
            <w:pPr>
              <w:rPr>
                <w:rFonts w:hint="default" w:eastAsia="宋体"/>
                <w:color w:val="auto"/>
                <w:lang w:val="en-US" w:eastAsia="zh-CN"/>
              </w:rPr>
            </w:pPr>
            <w:ins w:id="141" w:author="001008220 [2]" w:date="2025-09-04T10:34:53Z">
              <w:r>
                <w:rPr>
                  <w:rFonts w:hint="eastAsia"/>
                  <w:color w:val="auto"/>
                  <w:lang w:val="en-US" w:eastAsia="zh-CN"/>
                </w:rPr>
                <w:t>顶部</w:t>
              </w:r>
            </w:ins>
            <w:ins w:id="142" w:author="001008220 [2]" w:date="2025-09-04T10:34:54Z">
              <w:r>
                <w:rPr>
                  <w:rFonts w:hint="eastAsia"/>
                  <w:color w:val="auto"/>
                  <w:lang w:val="en-US" w:eastAsia="zh-CN"/>
                </w:rPr>
                <w:t>tab</w:t>
              </w:r>
            </w:ins>
          </w:p>
        </w:tc>
        <w:tc>
          <w:tcPr>
            <w:tcW w:w="4954" w:type="dxa"/>
          </w:tcPr>
          <w:p w14:paraId="7EC130DA">
            <w:pPr>
              <w:rPr>
                <w:color w:val="auto"/>
                <w:lang w:val="zh-CN"/>
              </w:rPr>
            </w:pPr>
          </w:p>
        </w:tc>
      </w:tr>
      <w:tr w14:paraId="545DA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ins w:id="143" w:author="001008220 [2]" w:date="2025-09-04T10:58:56Z"/>
        </w:trPr>
        <w:tc>
          <w:tcPr>
            <w:tcW w:w="1303" w:type="dxa"/>
            <w:shd w:val="clear" w:color="auto" w:fill="auto"/>
            <w:vAlign w:val="top"/>
          </w:tcPr>
          <w:p w14:paraId="5E5D1ED7">
            <w:pPr>
              <w:rPr>
                <w:ins w:id="144" w:author="001008220 [2]" w:date="2025-09-04T10:58:56Z"/>
                <w:rFonts w:hint="eastAsia" w:ascii="Calibri" w:hAnsi="Calibri" w:eastAsia="宋体" w:cs="黑体"/>
                <w:color w:val="auto"/>
                <w:kern w:val="2"/>
                <w:sz w:val="21"/>
                <w:szCs w:val="22"/>
                <w:lang w:val="en-US" w:eastAsia="zh-CN" w:bidi="ar-SA"/>
              </w:rPr>
            </w:pPr>
            <w:r>
              <w:rPr>
                <w:rFonts w:hint="eastAsia"/>
                <w:color w:val="auto"/>
                <w:lang w:val="en-US" w:eastAsia="zh-CN"/>
              </w:rPr>
              <w:t>添加新产品</w:t>
            </w:r>
          </w:p>
        </w:tc>
        <w:tc>
          <w:tcPr>
            <w:tcW w:w="1901" w:type="dxa"/>
            <w:shd w:val="clear" w:color="auto" w:fill="auto"/>
            <w:vAlign w:val="top"/>
          </w:tcPr>
          <w:p w14:paraId="6C9ABB65">
            <w:pPr>
              <w:rPr>
                <w:ins w:id="145" w:author="001008220 [2]" w:date="2025-09-04T10:58:56Z"/>
                <w:rFonts w:hint="eastAsia" w:ascii="Calibri" w:hAnsi="Calibri" w:eastAsia="宋体" w:cs="黑体"/>
                <w:color w:val="auto"/>
                <w:kern w:val="2"/>
                <w:sz w:val="21"/>
                <w:szCs w:val="22"/>
                <w:lang w:val="en-US" w:eastAsia="zh-CN" w:bidi="ar-SA"/>
              </w:rPr>
            </w:pPr>
            <w:r>
              <w:rPr>
                <w:rFonts w:hint="eastAsia"/>
                <w:color w:val="auto"/>
                <w:lang w:val="en-US" w:eastAsia="zh-CN"/>
              </w:rPr>
              <w:t>按钮</w:t>
            </w:r>
          </w:p>
        </w:tc>
        <w:tc>
          <w:tcPr>
            <w:tcW w:w="4954" w:type="dxa"/>
          </w:tcPr>
          <w:p w14:paraId="3AD41CC9">
            <w:pPr>
              <w:rPr>
                <w:ins w:id="146" w:author="001008220 [2]" w:date="2025-09-04T10:58:56Z"/>
                <w:color w:val="auto"/>
                <w:lang w:val="zh-CN"/>
              </w:rPr>
            </w:pPr>
          </w:p>
        </w:tc>
      </w:tr>
      <w:tr w14:paraId="0BF4B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8158" w:type="dxa"/>
            <w:gridSpan w:val="3"/>
          </w:tcPr>
          <w:p w14:paraId="76E5DE11">
            <w:pPr>
              <w:rPr>
                <w:color w:val="auto"/>
                <w:lang w:val="zh-CN"/>
              </w:rPr>
            </w:pPr>
            <w:r>
              <w:rPr>
                <w:rFonts w:hint="eastAsia"/>
                <w:color w:val="auto"/>
                <w:lang w:val="en-US" w:eastAsia="zh-CN"/>
              </w:rPr>
              <w:t>存款产品</w:t>
            </w:r>
          </w:p>
        </w:tc>
      </w:tr>
      <w:tr w14:paraId="70775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ins w:id="147" w:author="001008220 [2]" w:date="2025-09-04T10:28:49Z"/>
        </w:trPr>
        <w:tc>
          <w:tcPr>
            <w:tcW w:w="1303" w:type="dxa"/>
            <w:shd w:val="clear" w:color="auto" w:fill="auto"/>
            <w:vAlign w:val="top"/>
          </w:tcPr>
          <w:p w14:paraId="6456EA97">
            <w:pPr>
              <w:rPr>
                <w:ins w:id="148" w:author="001008220 [2]" w:date="2025-09-04T10:28:49Z"/>
                <w:rFonts w:hint="eastAsia" w:ascii="Calibri" w:hAnsi="Calibri" w:eastAsia="宋体" w:cs="黑体"/>
                <w:color w:val="auto"/>
                <w:kern w:val="2"/>
                <w:sz w:val="21"/>
                <w:szCs w:val="22"/>
                <w:lang w:val="en-US" w:eastAsia="zh-CN" w:bidi="ar-SA"/>
              </w:rPr>
            </w:pPr>
            <w:r>
              <w:rPr>
                <w:rFonts w:hint="eastAsia"/>
                <w:color w:val="auto"/>
                <w:lang w:val="en-US" w:eastAsia="zh-CN"/>
              </w:rPr>
              <w:t>产品类型</w:t>
            </w:r>
          </w:p>
        </w:tc>
        <w:tc>
          <w:tcPr>
            <w:tcW w:w="1901" w:type="dxa"/>
            <w:shd w:val="clear" w:color="auto" w:fill="auto"/>
            <w:vAlign w:val="top"/>
          </w:tcPr>
          <w:p w14:paraId="55F71F29">
            <w:pPr>
              <w:rPr>
                <w:ins w:id="149" w:author="001008220 [2]" w:date="2025-09-04T10:28:49Z"/>
                <w:rFonts w:hint="eastAsia" w:ascii="Calibri" w:hAnsi="Calibri" w:eastAsia="宋体" w:cs="黑体"/>
                <w:color w:val="auto"/>
                <w:kern w:val="2"/>
                <w:sz w:val="21"/>
                <w:szCs w:val="22"/>
                <w:lang w:val="en-US" w:eastAsia="zh-CN" w:bidi="ar-SA"/>
              </w:rPr>
            </w:pPr>
            <w:r>
              <w:rPr>
                <w:rFonts w:hint="eastAsia"/>
                <w:color w:val="auto"/>
                <w:lang w:val="en-US" w:eastAsia="zh-CN"/>
              </w:rPr>
              <w:t>存款</w:t>
            </w:r>
          </w:p>
        </w:tc>
        <w:tc>
          <w:tcPr>
            <w:tcW w:w="4954" w:type="dxa"/>
          </w:tcPr>
          <w:p w14:paraId="653BD389">
            <w:pPr>
              <w:rPr>
                <w:ins w:id="150" w:author="001008220 [2]" w:date="2025-09-04T10:28:49Z"/>
                <w:color w:val="auto"/>
                <w:lang w:val="zh-CN"/>
              </w:rPr>
            </w:pPr>
          </w:p>
        </w:tc>
      </w:tr>
      <w:tr w14:paraId="3393D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03" w:type="dxa"/>
          </w:tcPr>
          <w:p w14:paraId="5D37F6A0">
            <w:pPr>
              <w:rPr>
                <w:rFonts w:hint="default" w:eastAsia="宋体"/>
                <w:color w:val="auto"/>
                <w:lang w:val="en-US" w:eastAsia="zh-CN"/>
              </w:rPr>
            </w:pPr>
            <w:r>
              <w:rPr>
                <w:rFonts w:hint="eastAsia"/>
                <w:color w:val="auto"/>
                <w:lang w:val="en-US" w:eastAsia="zh-CN"/>
              </w:rPr>
              <w:t>产品名称</w:t>
            </w:r>
          </w:p>
        </w:tc>
        <w:tc>
          <w:tcPr>
            <w:tcW w:w="1901" w:type="dxa"/>
          </w:tcPr>
          <w:p w14:paraId="1DEE4ABF">
            <w:pPr>
              <w:rPr>
                <w:rFonts w:hint="eastAsia" w:eastAsia="宋体"/>
                <w:color w:val="auto"/>
                <w:lang w:val="en-US" w:eastAsia="zh-CN"/>
              </w:rPr>
            </w:pPr>
            <w:r>
              <w:rPr>
                <w:rFonts w:hint="eastAsia"/>
                <w:color w:val="auto"/>
                <w:lang w:val="en-US" w:eastAsia="zh-CN"/>
              </w:rPr>
              <w:t>输出</w:t>
            </w:r>
          </w:p>
        </w:tc>
        <w:tc>
          <w:tcPr>
            <w:tcW w:w="4954" w:type="dxa"/>
          </w:tcPr>
          <w:p w14:paraId="79C99745">
            <w:pPr>
              <w:rPr>
                <w:color w:val="auto"/>
                <w:lang w:val="zh-CN"/>
              </w:rPr>
            </w:pPr>
          </w:p>
        </w:tc>
      </w:tr>
      <w:tr w14:paraId="251E4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303" w:type="dxa"/>
          </w:tcPr>
          <w:p w14:paraId="085A2DB1">
            <w:pPr>
              <w:rPr>
                <w:rFonts w:hint="default"/>
                <w:color w:val="auto"/>
                <w:lang w:val="en-US" w:eastAsia="zh-CN"/>
              </w:rPr>
            </w:pPr>
            <w:r>
              <w:rPr>
                <w:rFonts w:hint="eastAsia"/>
                <w:color w:val="auto"/>
                <w:lang w:val="en-US" w:eastAsia="zh-CN"/>
              </w:rPr>
              <w:t>利息</w:t>
            </w:r>
          </w:p>
        </w:tc>
        <w:tc>
          <w:tcPr>
            <w:tcW w:w="1901" w:type="dxa"/>
          </w:tcPr>
          <w:p w14:paraId="79EF6B7D">
            <w:pPr>
              <w:rPr>
                <w:rFonts w:hint="default"/>
                <w:color w:val="auto"/>
                <w:lang w:val="en-US" w:eastAsia="zh-CN"/>
              </w:rPr>
            </w:pPr>
            <w:r>
              <w:rPr>
                <w:rFonts w:hint="eastAsia"/>
                <w:color w:val="auto"/>
                <w:lang w:val="en-US" w:eastAsia="zh-CN"/>
              </w:rPr>
              <w:t>输出</w:t>
            </w:r>
          </w:p>
        </w:tc>
        <w:tc>
          <w:tcPr>
            <w:tcW w:w="4954" w:type="dxa"/>
          </w:tcPr>
          <w:p w14:paraId="20E770E8">
            <w:pPr>
              <w:rPr>
                <w:color w:val="auto"/>
                <w:lang w:val="zh-CN"/>
              </w:rPr>
            </w:pPr>
          </w:p>
        </w:tc>
      </w:tr>
      <w:tr w14:paraId="5D0A3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479A2F3">
            <w:pPr>
              <w:rPr>
                <w:color w:val="auto"/>
                <w:lang w:val="zh-CN"/>
              </w:rPr>
            </w:pPr>
            <w:r>
              <w:rPr>
                <w:rFonts w:hint="eastAsia"/>
                <w:color w:val="auto"/>
                <w:lang w:val="en-US" w:eastAsia="zh-CN"/>
              </w:rPr>
              <w:t>存款列表</w:t>
            </w:r>
          </w:p>
        </w:tc>
      </w:tr>
      <w:tr w14:paraId="52CF6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8B4052A">
            <w:pPr>
              <w:rPr>
                <w:rFonts w:hint="default"/>
                <w:color w:val="auto"/>
                <w:lang w:val="en-US" w:eastAsia="zh-CN"/>
              </w:rPr>
            </w:pPr>
            <w:r>
              <w:rPr>
                <w:rFonts w:hint="eastAsia"/>
                <w:color w:val="auto"/>
                <w:lang w:val="en-US" w:eastAsia="zh-CN"/>
              </w:rPr>
              <w:t>更多</w:t>
            </w:r>
          </w:p>
        </w:tc>
        <w:tc>
          <w:tcPr>
            <w:tcW w:w="1901" w:type="dxa"/>
          </w:tcPr>
          <w:p w14:paraId="0F0EF2AB">
            <w:pPr>
              <w:rPr>
                <w:rFonts w:hint="eastAsia" w:eastAsia="宋体"/>
                <w:color w:val="auto"/>
                <w:lang w:val="en-US" w:eastAsia="zh-CN"/>
              </w:rPr>
            </w:pPr>
            <w:r>
              <w:rPr>
                <w:rFonts w:hint="eastAsia"/>
                <w:color w:val="auto"/>
                <w:lang w:val="en-US" w:eastAsia="zh-CN"/>
              </w:rPr>
              <w:t>按钮</w:t>
            </w:r>
          </w:p>
        </w:tc>
        <w:tc>
          <w:tcPr>
            <w:tcW w:w="4954" w:type="dxa"/>
          </w:tcPr>
          <w:p w14:paraId="16C1C749">
            <w:pPr>
              <w:rPr>
                <w:color w:val="auto"/>
                <w:lang w:val="zh-CN"/>
              </w:rPr>
            </w:pPr>
          </w:p>
        </w:tc>
      </w:tr>
      <w:tr w14:paraId="3D8C4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A4B90CB">
            <w:pPr>
              <w:rPr>
                <w:rFonts w:hint="default"/>
                <w:color w:val="auto"/>
                <w:lang w:val="en-US" w:eastAsia="zh-CN"/>
              </w:rPr>
            </w:pPr>
            <w:r>
              <w:rPr>
                <w:rFonts w:hint="eastAsia"/>
                <w:color w:val="auto"/>
                <w:lang w:val="en-US" w:eastAsia="zh-CN"/>
              </w:rPr>
              <w:t>币种</w:t>
            </w:r>
          </w:p>
        </w:tc>
        <w:tc>
          <w:tcPr>
            <w:tcW w:w="1901" w:type="dxa"/>
          </w:tcPr>
          <w:p w14:paraId="1391EEA5">
            <w:pPr>
              <w:rPr>
                <w:rFonts w:hint="default" w:eastAsia="宋体"/>
                <w:color w:val="auto"/>
                <w:lang w:val="en-US" w:eastAsia="zh-CN"/>
              </w:rPr>
            </w:pPr>
            <w:r>
              <w:rPr>
                <w:rFonts w:hint="eastAsia"/>
                <w:color w:val="auto"/>
                <w:lang w:val="en-US" w:eastAsia="zh-CN"/>
              </w:rPr>
              <w:t>输出</w:t>
            </w:r>
          </w:p>
        </w:tc>
        <w:tc>
          <w:tcPr>
            <w:tcW w:w="4954" w:type="dxa"/>
          </w:tcPr>
          <w:p w14:paraId="488BA858">
            <w:pPr>
              <w:rPr>
                <w:color w:val="auto"/>
                <w:lang w:val="zh-CN"/>
              </w:rPr>
            </w:pPr>
          </w:p>
        </w:tc>
      </w:tr>
      <w:tr w14:paraId="1F90B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E0E6266">
            <w:pPr>
              <w:rPr>
                <w:rFonts w:hint="default"/>
                <w:color w:val="auto"/>
                <w:lang w:val="en-US" w:eastAsia="zh-CN"/>
              </w:rPr>
            </w:pPr>
            <w:r>
              <w:rPr>
                <w:rFonts w:hint="eastAsia"/>
                <w:color w:val="auto"/>
                <w:lang w:val="en-US" w:eastAsia="zh-CN"/>
              </w:rPr>
              <w:t>本金</w:t>
            </w:r>
          </w:p>
        </w:tc>
        <w:tc>
          <w:tcPr>
            <w:tcW w:w="1901" w:type="dxa"/>
          </w:tcPr>
          <w:p w14:paraId="429998AE">
            <w:pPr>
              <w:rPr>
                <w:rFonts w:hint="default" w:eastAsia="宋体"/>
                <w:color w:val="auto"/>
                <w:lang w:val="en-US" w:eastAsia="zh-CN"/>
              </w:rPr>
            </w:pPr>
            <w:r>
              <w:rPr>
                <w:rFonts w:hint="eastAsia"/>
                <w:color w:val="auto"/>
                <w:lang w:val="en-US" w:eastAsia="zh-CN"/>
              </w:rPr>
              <w:t>输出</w:t>
            </w:r>
          </w:p>
        </w:tc>
        <w:tc>
          <w:tcPr>
            <w:tcW w:w="4954" w:type="dxa"/>
          </w:tcPr>
          <w:p w14:paraId="5F601E35">
            <w:pPr>
              <w:rPr>
                <w:color w:val="auto"/>
                <w:lang w:val="zh-CN"/>
              </w:rPr>
            </w:pPr>
          </w:p>
        </w:tc>
      </w:tr>
      <w:tr w14:paraId="03B14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19C733E0">
            <w:pPr>
              <w:rPr>
                <w:rFonts w:hint="default"/>
                <w:color w:val="auto"/>
                <w:lang w:val="en-US" w:eastAsia="zh-CN"/>
              </w:rPr>
            </w:pPr>
            <w:r>
              <w:rPr>
                <w:rFonts w:hint="eastAsia"/>
                <w:color w:val="auto"/>
                <w:lang w:val="en-US" w:eastAsia="zh-CN"/>
              </w:rPr>
              <w:t>利率</w:t>
            </w:r>
          </w:p>
        </w:tc>
        <w:tc>
          <w:tcPr>
            <w:tcW w:w="1901" w:type="dxa"/>
          </w:tcPr>
          <w:p w14:paraId="121F9374">
            <w:pPr>
              <w:rPr>
                <w:color w:val="auto"/>
                <w:lang w:val="zh-CN"/>
              </w:rPr>
            </w:pPr>
            <w:r>
              <w:rPr>
                <w:rFonts w:hint="eastAsia"/>
                <w:color w:val="auto"/>
                <w:lang w:val="en-US" w:eastAsia="zh-CN"/>
              </w:rPr>
              <w:t>输出</w:t>
            </w:r>
          </w:p>
        </w:tc>
        <w:tc>
          <w:tcPr>
            <w:tcW w:w="4954" w:type="dxa"/>
          </w:tcPr>
          <w:p w14:paraId="7745240B">
            <w:pPr>
              <w:rPr>
                <w:color w:val="auto"/>
                <w:lang w:val="zh-CN"/>
              </w:rPr>
            </w:pPr>
          </w:p>
        </w:tc>
      </w:tr>
      <w:tr w14:paraId="47A3C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5E1B070">
            <w:pPr>
              <w:rPr>
                <w:rFonts w:hint="default"/>
                <w:color w:val="auto"/>
                <w:lang w:val="en-US" w:eastAsia="zh-CN"/>
              </w:rPr>
            </w:pPr>
            <w:r>
              <w:rPr>
                <w:rFonts w:hint="eastAsia"/>
                <w:color w:val="auto"/>
                <w:lang w:val="en-US" w:eastAsia="zh-CN"/>
              </w:rPr>
              <w:t>期限单位</w:t>
            </w:r>
          </w:p>
        </w:tc>
        <w:tc>
          <w:tcPr>
            <w:tcW w:w="1901" w:type="dxa"/>
          </w:tcPr>
          <w:p w14:paraId="6768CCB1">
            <w:pPr>
              <w:rPr>
                <w:rFonts w:hint="default"/>
                <w:color w:val="auto"/>
                <w:lang w:val="en-US" w:eastAsia="zh-CN"/>
              </w:rPr>
            </w:pPr>
            <w:r>
              <w:rPr>
                <w:rFonts w:hint="eastAsia"/>
                <w:color w:val="auto"/>
                <w:lang w:val="en-US" w:eastAsia="zh-CN"/>
              </w:rPr>
              <w:t>输出</w:t>
            </w:r>
          </w:p>
        </w:tc>
        <w:tc>
          <w:tcPr>
            <w:tcW w:w="4954" w:type="dxa"/>
          </w:tcPr>
          <w:p w14:paraId="31EE6A0A">
            <w:pPr>
              <w:rPr>
                <w:color w:val="auto"/>
                <w:lang w:val="zh-CN"/>
              </w:rPr>
            </w:pPr>
          </w:p>
        </w:tc>
      </w:tr>
      <w:tr w14:paraId="49527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8BBDB04">
            <w:pPr>
              <w:rPr>
                <w:rFonts w:hint="default"/>
                <w:color w:val="auto"/>
                <w:lang w:val="en-US" w:eastAsia="zh-CN"/>
              </w:rPr>
            </w:pPr>
            <w:r>
              <w:rPr>
                <w:rFonts w:hint="eastAsia"/>
                <w:color w:val="auto"/>
                <w:lang w:val="en-US" w:eastAsia="zh-CN"/>
              </w:rPr>
              <w:t>期限</w:t>
            </w:r>
          </w:p>
        </w:tc>
        <w:tc>
          <w:tcPr>
            <w:tcW w:w="1901" w:type="dxa"/>
          </w:tcPr>
          <w:p w14:paraId="044D15BD">
            <w:pPr>
              <w:rPr>
                <w:color w:val="auto"/>
                <w:lang w:val="zh-CN"/>
              </w:rPr>
            </w:pPr>
            <w:r>
              <w:rPr>
                <w:rFonts w:hint="eastAsia"/>
                <w:color w:val="auto"/>
                <w:lang w:val="en-US" w:eastAsia="zh-CN"/>
              </w:rPr>
              <w:t>输出</w:t>
            </w:r>
          </w:p>
        </w:tc>
        <w:tc>
          <w:tcPr>
            <w:tcW w:w="4954" w:type="dxa"/>
          </w:tcPr>
          <w:p w14:paraId="25449A2A">
            <w:pPr>
              <w:rPr>
                <w:color w:val="auto"/>
                <w:lang w:val="zh-CN"/>
              </w:rPr>
            </w:pPr>
          </w:p>
        </w:tc>
      </w:tr>
      <w:tr w14:paraId="716B4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1D96CC76">
            <w:pPr>
              <w:rPr>
                <w:rFonts w:hint="default"/>
                <w:color w:val="auto"/>
                <w:lang w:val="en-US" w:eastAsia="zh-CN"/>
              </w:rPr>
            </w:pPr>
            <w:r>
              <w:rPr>
                <w:rFonts w:hint="eastAsia"/>
                <w:color w:val="auto"/>
                <w:lang w:val="en-US" w:eastAsia="zh-CN"/>
              </w:rPr>
              <w:t>利息</w:t>
            </w:r>
          </w:p>
        </w:tc>
        <w:tc>
          <w:tcPr>
            <w:tcW w:w="1901" w:type="dxa"/>
          </w:tcPr>
          <w:p w14:paraId="457423F9">
            <w:pPr>
              <w:rPr>
                <w:color w:val="auto"/>
                <w:lang w:val="zh-CN"/>
              </w:rPr>
            </w:pPr>
            <w:r>
              <w:rPr>
                <w:rFonts w:hint="eastAsia"/>
                <w:color w:val="auto"/>
                <w:lang w:val="en-US" w:eastAsia="zh-CN"/>
              </w:rPr>
              <w:t>输出</w:t>
            </w:r>
          </w:p>
        </w:tc>
        <w:tc>
          <w:tcPr>
            <w:tcW w:w="4954" w:type="dxa"/>
          </w:tcPr>
          <w:p w14:paraId="15BCAE2E">
            <w:pPr>
              <w:rPr>
                <w:color w:val="auto"/>
                <w:lang w:val="zh-CN"/>
              </w:rPr>
            </w:pPr>
          </w:p>
        </w:tc>
      </w:tr>
      <w:tr w14:paraId="741F9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460204F">
            <w:pPr>
              <w:rPr>
                <w:rFonts w:hint="default"/>
                <w:color w:val="auto"/>
                <w:lang w:val="en-US" w:eastAsia="zh-CN"/>
              </w:rPr>
            </w:pPr>
            <w:r>
              <w:rPr>
                <w:rFonts w:hint="eastAsia"/>
                <w:color w:val="auto"/>
                <w:lang w:val="en-US" w:eastAsia="zh-CN"/>
              </w:rPr>
              <w:t>本息</w:t>
            </w:r>
          </w:p>
        </w:tc>
        <w:tc>
          <w:tcPr>
            <w:tcW w:w="1901" w:type="dxa"/>
          </w:tcPr>
          <w:p w14:paraId="327F486A">
            <w:pPr>
              <w:rPr>
                <w:color w:val="auto"/>
                <w:lang w:val="zh-CN"/>
              </w:rPr>
            </w:pPr>
            <w:r>
              <w:rPr>
                <w:rFonts w:hint="eastAsia"/>
                <w:color w:val="auto"/>
                <w:lang w:val="en-US" w:eastAsia="zh-CN"/>
              </w:rPr>
              <w:t>输出</w:t>
            </w:r>
          </w:p>
        </w:tc>
        <w:tc>
          <w:tcPr>
            <w:tcW w:w="4954" w:type="dxa"/>
          </w:tcPr>
          <w:p w14:paraId="181A175A">
            <w:pPr>
              <w:rPr>
                <w:color w:val="auto"/>
                <w:lang w:val="zh-CN"/>
              </w:rPr>
            </w:pPr>
          </w:p>
        </w:tc>
      </w:tr>
      <w:tr w14:paraId="47203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CC57AC0">
            <w:pPr>
              <w:rPr>
                <w:rFonts w:hint="default"/>
                <w:strike/>
                <w:color w:val="auto"/>
                <w:lang w:val="en-US" w:eastAsia="zh-CN"/>
              </w:rPr>
            </w:pPr>
            <w:r>
              <w:rPr>
                <w:rFonts w:hint="eastAsia"/>
                <w:strike/>
                <w:color w:val="auto"/>
                <w:lang w:val="en-US" w:eastAsia="zh-CN"/>
              </w:rPr>
              <w:t>手续费币种</w:t>
            </w:r>
          </w:p>
        </w:tc>
        <w:tc>
          <w:tcPr>
            <w:tcW w:w="1901" w:type="dxa"/>
          </w:tcPr>
          <w:p w14:paraId="6A24A883">
            <w:pPr>
              <w:rPr>
                <w:strike/>
                <w:color w:val="auto"/>
                <w:lang w:val="zh-CN"/>
              </w:rPr>
            </w:pPr>
            <w:r>
              <w:rPr>
                <w:rFonts w:hint="eastAsia"/>
                <w:strike/>
                <w:color w:val="auto"/>
                <w:lang w:val="en-US" w:eastAsia="zh-CN"/>
              </w:rPr>
              <w:t>输出</w:t>
            </w:r>
          </w:p>
        </w:tc>
        <w:tc>
          <w:tcPr>
            <w:tcW w:w="4954" w:type="dxa"/>
          </w:tcPr>
          <w:p w14:paraId="05A97B68">
            <w:pPr>
              <w:rPr>
                <w:strike/>
                <w:color w:val="auto"/>
                <w:lang w:val="zh-CN"/>
              </w:rPr>
            </w:pPr>
          </w:p>
        </w:tc>
      </w:tr>
      <w:tr w14:paraId="79E80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B9DFA14">
            <w:pPr>
              <w:rPr>
                <w:rFonts w:hint="default"/>
                <w:strike/>
                <w:color w:val="auto"/>
                <w:lang w:val="en-US" w:eastAsia="zh-CN"/>
              </w:rPr>
            </w:pPr>
            <w:r>
              <w:rPr>
                <w:rFonts w:hint="eastAsia"/>
                <w:strike/>
                <w:color w:val="auto"/>
                <w:lang w:val="en-US" w:eastAsia="zh-CN"/>
              </w:rPr>
              <w:t>手续费金额</w:t>
            </w:r>
          </w:p>
        </w:tc>
        <w:tc>
          <w:tcPr>
            <w:tcW w:w="1901" w:type="dxa"/>
          </w:tcPr>
          <w:p w14:paraId="2C6737E7">
            <w:pPr>
              <w:rPr>
                <w:strike/>
                <w:color w:val="auto"/>
                <w:lang w:val="zh-CN"/>
              </w:rPr>
            </w:pPr>
            <w:r>
              <w:rPr>
                <w:rFonts w:hint="eastAsia"/>
                <w:strike/>
                <w:color w:val="auto"/>
                <w:lang w:val="en-US" w:eastAsia="zh-CN"/>
              </w:rPr>
              <w:t>输出</w:t>
            </w:r>
          </w:p>
        </w:tc>
        <w:tc>
          <w:tcPr>
            <w:tcW w:w="4954" w:type="dxa"/>
          </w:tcPr>
          <w:p w14:paraId="22FFA235">
            <w:pPr>
              <w:rPr>
                <w:strike/>
                <w:color w:val="auto"/>
                <w:lang w:val="zh-CN"/>
              </w:rPr>
            </w:pPr>
          </w:p>
        </w:tc>
      </w:tr>
      <w:tr w14:paraId="4E68C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0BDDB008">
            <w:pPr>
              <w:rPr>
                <w:rFonts w:hint="default" w:eastAsia="宋体"/>
                <w:color w:val="auto"/>
                <w:lang w:val="en-US" w:eastAsia="zh-CN"/>
              </w:rPr>
            </w:pPr>
            <w:r>
              <w:rPr>
                <w:rFonts w:hint="eastAsia"/>
                <w:color w:val="auto"/>
                <w:lang w:val="en-US" w:eastAsia="zh-CN"/>
              </w:rPr>
              <w:t>贷款产品</w:t>
            </w:r>
          </w:p>
        </w:tc>
      </w:tr>
      <w:tr w14:paraId="6C0C0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8584F05">
            <w:pPr>
              <w:rPr>
                <w:rFonts w:hint="default"/>
                <w:color w:val="auto"/>
                <w:lang w:val="en-US" w:eastAsia="zh-CN"/>
              </w:rPr>
            </w:pPr>
            <w:r>
              <w:rPr>
                <w:rFonts w:hint="eastAsia"/>
                <w:color w:val="auto"/>
                <w:lang w:val="en-US" w:eastAsia="zh-CN"/>
              </w:rPr>
              <w:t>产品类型</w:t>
            </w:r>
          </w:p>
        </w:tc>
        <w:tc>
          <w:tcPr>
            <w:tcW w:w="1901" w:type="dxa"/>
          </w:tcPr>
          <w:p w14:paraId="678B6545">
            <w:pPr>
              <w:rPr>
                <w:rFonts w:hint="eastAsia" w:eastAsia="宋体"/>
                <w:color w:val="auto"/>
                <w:lang w:val="en-US" w:eastAsia="zh-CN"/>
              </w:rPr>
            </w:pPr>
            <w:r>
              <w:rPr>
                <w:rFonts w:hint="eastAsia"/>
                <w:color w:val="auto"/>
                <w:lang w:val="en-US" w:eastAsia="zh-CN"/>
              </w:rPr>
              <w:t>贷款</w:t>
            </w:r>
          </w:p>
        </w:tc>
        <w:tc>
          <w:tcPr>
            <w:tcW w:w="4954" w:type="dxa"/>
          </w:tcPr>
          <w:p w14:paraId="71E843A0">
            <w:pPr>
              <w:rPr>
                <w:color w:val="auto"/>
                <w:lang w:val="zh-CN"/>
              </w:rPr>
            </w:pPr>
          </w:p>
        </w:tc>
      </w:tr>
      <w:tr w14:paraId="59425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69B2AB1">
            <w:pPr>
              <w:rPr>
                <w:rFonts w:hint="default"/>
                <w:color w:val="auto"/>
                <w:lang w:val="en-US" w:eastAsia="zh-CN"/>
              </w:rPr>
            </w:pPr>
            <w:r>
              <w:rPr>
                <w:rFonts w:hint="eastAsia"/>
                <w:color w:val="auto"/>
                <w:lang w:val="en-US" w:eastAsia="zh-CN"/>
              </w:rPr>
              <w:t>产品名称</w:t>
            </w:r>
          </w:p>
        </w:tc>
        <w:tc>
          <w:tcPr>
            <w:tcW w:w="1901" w:type="dxa"/>
          </w:tcPr>
          <w:p w14:paraId="20884263">
            <w:pPr>
              <w:rPr>
                <w:rFonts w:hint="eastAsia" w:eastAsia="宋体"/>
                <w:color w:val="auto"/>
                <w:lang w:val="en-US" w:eastAsia="zh-CN"/>
              </w:rPr>
            </w:pPr>
            <w:r>
              <w:rPr>
                <w:rFonts w:hint="eastAsia"/>
                <w:color w:val="auto"/>
                <w:lang w:val="en-US" w:eastAsia="zh-CN"/>
              </w:rPr>
              <w:t>输出</w:t>
            </w:r>
          </w:p>
        </w:tc>
        <w:tc>
          <w:tcPr>
            <w:tcW w:w="4954" w:type="dxa"/>
          </w:tcPr>
          <w:p w14:paraId="6D97C97D">
            <w:pPr>
              <w:rPr>
                <w:color w:val="auto"/>
                <w:lang w:val="zh-CN"/>
              </w:rPr>
            </w:pPr>
          </w:p>
        </w:tc>
      </w:tr>
      <w:tr w14:paraId="5FF09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B1DC81F">
            <w:pPr>
              <w:rPr>
                <w:rFonts w:hint="default"/>
                <w:color w:val="auto"/>
                <w:lang w:val="en-US" w:eastAsia="zh-CN"/>
              </w:rPr>
            </w:pPr>
            <w:r>
              <w:rPr>
                <w:rFonts w:hint="eastAsia"/>
                <w:color w:val="auto"/>
                <w:lang w:val="en-US" w:eastAsia="zh-CN"/>
              </w:rPr>
              <w:t>利息</w:t>
            </w:r>
          </w:p>
        </w:tc>
        <w:tc>
          <w:tcPr>
            <w:tcW w:w="1901" w:type="dxa"/>
          </w:tcPr>
          <w:p w14:paraId="793DABAC">
            <w:pPr>
              <w:rPr>
                <w:rFonts w:hint="default"/>
                <w:color w:val="auto"/>
                <w:lang w:val="en-US" w:eastAsia="zh-CN"/>
              </w:rPr>
            </w:pPr>
            <w:r>
              <w:rPr>
                <w:rFonts w:hint="eastAsia"/>
                <w:color w:val="auto"/>
                <w:lang w:val="en-US" w:eastAsia="zh-CN"/>
              </w:rPr>
              <w:t>输出</w:t>
            </w:r>
          </w:p>
        </w:tc>
        <w:tc>
          <w:tcPr>
            <w:tcW w:w="4954" w:type="dxa"/>
          </w:tcPr>
          <w:p w14:paraId="0DA1578C">
            <w:pPr>
              <w:rPr>
                <w:color w:val="auto"/>
                <w:lang w:val="zh-CN"/>
              </w:rPr>
            </w:pPr>
          </w:p>
        </w:tc>
      </w:tr>
      <w:tr w14:paraId="0CFD1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6EC58963">
            <w:pPr>
              <w:rPr>
                <w:color w:val="auto"/>
                <w:lang w:val="zh-CN"/>
              </w:rPr>
            </w:pPr>
            <w:r>
              <w:rPr>
                <w:rFonts w:hint="eastAsia"/>
                <w:color w:val="auto"/>
                <w:lang w:val="en-US" w:eastAsia="zh-CN"/>
              </w:rPr>
              <w:t>贷款列表</w:t>
            </w:r>
          </w:p>
        </w:tc>
      </w:tr>
      <w:tr w14:paraId="55798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1757B675">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tcPr>
          <w:p w14:paraId="28E68FD9">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tcPr>
          <w:p w14:paraId="6EE96C3F">
            <w:pPr>
              <w:rPr>
                <w:rFonts w:ascii="Calibri" w:hAnsi="Calibri" w:eastAsia="宋体" w:cs="黑体"/>
                <w:color w:val="auto"/>
                <w:kern w:val="2"/>
                <w:sz w:val="21"/>
                <w:szCs w:val="22"/>
                <w:lang w:val="zh-CN" w:eastAsia="zh-CN" w:bidi="ar-SA"/>
              </w:rPr>
            </w:pPr>
          </w:p>
        </w:tc>
      </w:tr>
      <w:tr w14:paraId="24EF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FE9868A">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1901" w:type="dxa"/>
          </w:tcPr>
          <w:p w14:paraId="17C10C11">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32F5ACDF">
            <w:pPr>
              <w:rPr>
                <w:rFonts w:ascii="Calibri" w:hAnsi="Calibri" w:eastAsia="宋体" w:cs="黑体"/>
                <w:color w:val="auto"/>
                <w:kern w:val="2"/>
                <w:sz w:val="21"/>
                <w:szCs w:val="22"/>
                <w:lang w:val="zh-CN" w:eastAsia="zh-CN" w:bidi="ar-SA"/>
              </w:rPr>
            </w:pPr>
          </w:p>
        </w:tc>
      </w:tr>
      <w:tr w14:paraId="6C991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84AA253">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1901" w:type="dxa"/>
          </w:tcPr>
          <w:p w14:paraId="412B73C8">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3465EFC5">
            <w:pPr>
              <w:rPr>
                <w:rFonts w:ascii="Calibri" w:hAnsi="Calibri" w:eastAsia="宋体" w:cs="黑体"/>
                <w:color w:val="auto"/>
                <w:kern w:val="2"/>
                <w:sz w:val="21"/>
                <w:szCs w:val="22"/>
                <w:lang w:val="zh-CN" w:eastAsia="zh-CN" w:bidi="ar-SA"/>
              </w:rPr>
            </w:pPr>
          </w:p>
        </w:tc>
      </w:tr>
      <w:tr w14:paraId="729A8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94E13B6">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1901" w:type="dxa"/>
          </w:tcPr>
          <w:p w14:paraId="41BB0550">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0288BC66">
            <w:pPr>
              <w:rPr>
                <w:rFonts w:ascii="Calibri" w:hAnsi="Calibri" w:eastAsia="宋体" w:cs="黑体"/>
                <w:color w:val="auto"/>
                <w:kern w:val="2"/>
                <w:sz w:val="21"/>
                <w:szCs w:val="22"/>
                <w:lang w:val="zh-CN" w:eastAsia="zh-CN" w:bidi="ar-SA"/>
              </w:rPr>
            </w:pPr>
          </w:p>
        </w:tc>
      </w:tr>
      <w:tr w14:paraId="5FBE1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2EB0514">
            <w:pPr>
              <w:rPr>
                <w:rFonts w:hint="default"/>
                <w:color w:val="auto"/>
                <w:lang w:val="en-US" w:eastAsia="zh-CN"/>
              </w:rPr>
            </w:pPr>
            <w:r>
              <w:rPr>
                <w:rFonts w:hint="eastAsia"/>
                <w:color w:val="auto"/>
                <w:lang w:val="en-US" w:eastAsia="zh-CN"/>
              </w:rPr>
              <w:t>期限单位</w:t>
            </w:r>
          </w:p>
        </w:tc>
        <w:tc>
          <w:tcPr>
            <w:tcW w:w="1901" w:type="dxa"/>
          </w:tcPr>
          <w:p w14:paraId="0F4E5617">
            <w:pPr>
              <w:rPr>
                <w:rFonts w:hint="default"/>
                <w:color w:val="auto"/>
                <w:lang w:val="en-US" w:eastAsia="zh-CN"/>
              </w:rPr>
            </w:pPr>
            <w:r>
              <w:rPr>
                <w:rFonts w:hint="eastAsia"/>
                <w:color w:val="auto"/>
                <w:lang w:val="en-US" w:eastAsia="zh-CN"/>
              </w:rPr>
              <w:t>输出</w:t>
            </w:r>
          </w:p>
        </w:tc>
        <w:tc>
          <w:tcPr>
            <w:tcW w:w="4954" w:type="dxa"/>
          </w:tcPr>
          <w:p w14:paraId="599D9FB2">
            <w:pPr>
              <w:rPr>
                <w:rFonts w:ascii="Calibri" w:hAnsi="Calibri" w:eastAsia="宋体" w:cs="黑体"/>
                <w:color w:val="auto"/>
                <w:kern w:val="2"/>
                <w:sz w:val="21"/>
                <w:szCs w:val="22"/>
                <w:lang w:val="zh-CN" w:eastAsia="zh-CN" w:bidi="ar-SA"/>
              </w:rPr>
            </w:pPr>
          </w:p>
        </w:tc>
      </w:tr>
      <w:tr w14:paraId="405B6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C639314">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1901" w:type="dxa"/>
          </w:tcPr>
          <w:p w14:paraId="5E54AA57">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483FF924">
            <w:pPr>
              <w:rPr>
                <w:rFonts w:ascii="Calibri" w:hAnsi="Calibri" w:eastAsia="宋体" w:cs="黑体"/>
                <w:color w:val="auto"/>
                <w:kern w:val="2"/>
                <w:sz w:val="21"/>
                <w:szCs w:val="22"/>
                <w:lang w:val="zh-CN" w:eastAsia="zh-CN" w:bidi="ar-SA"/>
              </w:rPr>
            </w:pPr>
          </w:p>
        </w:tc>
      </w:tr>
      <w:tr w14:paraId="54EC0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981987D">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1901" w:type="dxa"/>
          </w:tcPr>
          <w:p w14:paraId="2B6DEC69">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70F8D321">
            <w:pPr>
              <w:rPr>
                <w:rFonts w:ascii="Calibri" w:hAnsi="Calibri" w:eastAsia="宋体" w:cs="黑体"/>
                <w:color w:val="auto"/>
                <w:kern w:val="2"/>
                <w:sz w:val="21"/>
                <w:szCs w:val="22"/>
                <w:lang w:val="zh-CN" w:eastAsia="zh-CN" w:bidi="ar-SA"/>
              </w:rPr>
            </w:pPr>
          </w:p>
        </w:tc>
      </w:tr>
      <w:tr w14:paraId="4B615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00D00BE">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1901" w:type="dxa"/>
          </w:tcPr>
          <w:p w14:paraId="18F858F2">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610BB97D">
            <w:pPr>
              <w:rPr>
                <w:rFonts w:ascii="Calibri" w:hAnsi="Calibri" w:eastAsia="宋体" w:cs="黑体"/>
                <w:color w:val="auto"/>
                <w:kern w:val="2"/>
                <w:sz w:val="21"/>
                <w:szCs w:val="22"/>
                <w:lang w:val="zh-CN" w:eastAsia="zh-CN" w:bidi="ar-SA"/>
              </w:rPr>
            </w:pPr>
          </w:p>
        </w:tc>
      </w:tr>
      <w:tr w14:paraId="630C7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E78FD3A">
            <w:pPr>
              <w:rPr>
                <w:rFonts w:hint="default" w:ascii="Calibri" w:hAnsi="Calibri" w:eastAsia="宋体" w:cs="黑体"/>
                <w:color w:val="auto"/>
                <w:kern w:val="2"/>
                <w:sz w:val="21"/>
                <w:szCs w:val="22"/>
                <w:lang w:val="en-US" w:eastAsia="zh-CN" w:bidi="ar-SA"/>
              </w:rPr>
            </w:pPr>
            <w:r>
              <w:rPr>
                <w:rFonts w:hint="eastAsia"/>
                <w:color w:val="auto"/>
                <w:lang w:val="en-US" w:eastAsia="zh-CN"/>
              </w:rPr>
              <w:t>手续费金额(CHY)</w:t>
            </w:r>
          </w:p>
        </w:tc>
        <w:tc>
          <w:tcPr>
            <w:tcW w:w="1901" w:type="dxa"/>
          </w:tcPr>
          <w:p w14:paraId="75CEC471">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62D7B45D">
            <w:pPr>
              <w:rPr>
                <w:rFonts w:ascii="Calibri" w:hAnsi="Calibri" w:eastAsia="宋体" w:cs="黑体"/>
                <w:color w:val="auto"/>
                <w:kern w:val="2"/>
                <w:sz w:val="21"/>
                <w:szCs w:val="22"/>
                <w:lang w:val="zh-CN" w:eastAsia="zh-CN" w:bidi="ar-SA"/>
              </w:rPr>
            </w:pPr>
          </w:p>
        </w:tc>
      </w:tr>
      <w:tr w14:paraId="6392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shd w:val="clear" w:color="auto" w:fill="auto"/>
          </w:tcPr>
          <w:p w14:paraId="7E0CE0FC">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信用证</w:t>
            </w:r>
          </w:p>
        </w:tc>
      </w:tr>
      <w:tr w14:paraId="25143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shd w:val="clear" w:color="auto" w:fill="auto"/>
          </w:tcPr>
          <w:p w14:paraId="5B90D4D5">
            <w:pPr>
              <w:rPr>
                <w:rFonts w:hint="default"/>
                <w:color w:val="auto"/>
                <w:lang w:val="en-US" w:eastAsia="zh-CN"/>
              </w:rPr>
            </w:pPr>
            <w:r>
              <w:rPr>
                <w:rFonts w:hint="eastAsia"/>
                <w:color w:val="auto"/>
                <w:lang w:val="en-US" w:eastAsia="zh-CN"/>
              </w:rPr>
              <w:t>产品类型</w:t>
            </w:r>
          </w:p>
        </w:tc>
        <w:tc>
          <w:tcPr>
            <w:tcW w:w="1901" w:type="dxa"/>
            <w:shd w:val="clear" w:color="auto" w:fill="auto"/>
          </w:tcPr>
          <w:p w14:paraId="162782D0">
            <w:pPr>
              <w:rPr>
                <w:rFonts w:hint="default"/>
                <w:color w:val="auto"/>
                <w:lang w:val="en-US" w:eastAsia="zh-CN"/>
              </w:rPr>
            </w:pPr>
            <w:r>
              <w:rPr>
                <w:rFonts w:hint="eastAsia"/>
                <w:color w:val="auto"/>
                <w:lang w:val="en-US" w:eastAsia="zh-CN"/>
              </w:rPr>
              <w:t>输出</w:t>
            </w:r>
          </w:p>
        </w:tc>
        <w:tc>
          <w:tcPr>
            <w:tcW w:w="4954" w:type="dxa"/>
            <w:shd w:val="clear" w:color="auto" w:fill="auto"/>
          </w:tcPr>
          <w:p w14:paraId="2B6D6B4A">
            <w:pPr>
              <w:rPr>
                <w:rFonts w:ascii="Calibri" w:hAnsi="Calibri" w:eastAsia="宋体" w:cs="黑体"/>
                <w:color w:val="auto"/>
                <w:kern w:val="2"/>
                <w:sz w:val="21"/>
                <w:szCs w:val="22"/>
                <w:lang w:val="zh-CN" w:eastAsia="zh-CN" w:bidi="ar-SA"/>
              </w:rPr>
            </w:pPr>
          </w:p>
        </w:tc>
      </w:tr>
      <w:tr w14:paraId="2CBFF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shd w:val="clear" w:color="auto" w:fill="auto"/>
          </w:tcPr>
          <w:p w14:paraId="132CDBFC">
            <w:pPr>
              <w:rPr>
                <w:rFonts w:hint="default"/>
                <w:color w:val="auto"/>
                <w:lang w:val="en-US" w:eastAsia="zh-CN"/>
              </w:rPr>
            </w:pPr>
            <w:r>
              <w:rPr>
                <w:rFonts w:hint="eastAsia"/>
                <w:color w:val="auto"/>
                <w:lang w:val="en-US" w:eastAsia="zh-CN"/>
              </w:rPr>
              <w:t>手续费金额</w:t>
            </w:r>
          </w:p>
        </w:tc>
        <w:tc>
          <w:tcPr>
            <w:tcW w:w="1901" w:type="dxa"/>
            <w:shd w:val="clear" w:color="auto" w:fill="auto"/>
          </w:tcPr>
          <w:p w14:paraId="6F93EA25">
            <w:pPr>
              <w:rPr>
                <w:rFonts w:hint="eastAsia"/>
                <w:color w:val="auto"/>
                <w:lang w:val="en-US" w:eastAsia="zh-CN"/>
              </w:rPr>
            </w:pPr>
            <w:r>
              <w:rPr>
                <w:rFonts w:hint="eastAsia"/>
                <w:color w:val="auto"/>
                <w:lang w:val="en-US" w:eastAsia="zh-CN"/>
              </w:rPr>
              <w:t>输出</w:t>
            </w:r>
          </w:p>
        </w:tc>
        <w:tc>
          <w:tcPr>
            <w:tcW w:w="4954" w:type="dxa"/>
            <w:shd w:val="clear" w:color="auto" w:fill="auto"/>
          </w:tcPr>
          <w:p w14:paraId="4153EA0C">
            <w:pPr>
              <w:rPr>
                <w:rFonts w:ascii="Calibri" w:hAnsi="Calibri" w:eastAsia="宋体" w:cs="黑体"/>
                <w:color w:val="auto"/>
                <w:kern w:val="2"/>
                <w:sz w:val="21"/>
                <w:szCs w:val="22"/>
                <w:lang w:val="zh-CN" w:eastAsia="zh-CN" w:bidi="ar-SA"/>
              </w:rPr>
            </w:pPr>
          </w:p>
        </w:tc>
      </w:tr>
      <w:tr w14:paraId="31787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shd w:val="clear" w:color="auto" w:fill="auto"/>
          </w:tcPr>
          <w:p w14:paraId="42A7D457">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信用证列表</w:t>
            </w:r>
          </w:p>
        </w:tc>
      </w:tr>
      <w:tr w14:paraId="2A05A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shd w:val="clear" w:color="auto" w:fill="auto"/>
          </w:tcPr>
          <w:p w14:paraId="1200515F">
            <w:pPr>
              <w:rPr>
                <w:rFonts w:hint="default"/>
                <w:color w:val="auto"/>
                <w:lang w:val="en-US" w:eastAsia="zh-CN"/>
              </w:rPr>
            </w:pPr>
            <w:r>
              <w:rPr>
                <w:rFonts w:hint="eastAsia"/>
                <w:color w:val="auto"/>
                <w:lang w:val="en-US" w:eastAsia="zh-CN"/>
              </w:rPr>
              <w:t>更多</w:t>
            </w:r>
          </w:p>
        </w:tc>
        <w:tc>
          <w:tcPr>
            <w:tcW w:w="1901" w:type="dxa"/>
            <w:shd w:val="clear" w:color="auto" w:fill="auto"/>
          </w:tcPr>
          <w:p w14:paraId="0D31DB09">
            <w:pPr>
              <w:rPr>
                <w:rFonts w:hint="default"/>
                <w:color w:val="auto"/>
                <w:lang w:val="en-US" w:eastAsia="zh-CN"/>
              </w:rPr>
            </w:pPr>
            <w:r>
              <w:rPr>
                <w:rFonts w:hint="eastAsia"/>
                <w:color w:val="auto"/>
                <w:lang w:val="en-US" w:eastAsia="zh-CN"/>
              </w:rPr>
              <w:t>按钮</w:t>
            </w:r>
          </w:p>
        </w:tc>
        <w:tc>
          <w:tcPr>
            <w:tcW w:w="4954" w:type="dxa"/>
            <w:shd w:val="clear" w:color="auto" w:fill="auto"/>
          </w:tcPr>
          <w:p w14:paraId="746936D8">
            <w:pPr>
              <w:rPr>
                <w:rFonts w:ascii="Calibri" w:hAnsi="Calibri" w:eastAsia="宋体" w:cs="黑体"/>
                <w:color w:val="auto"/>
                <w:kern w:val="2"/>
                <w:sz w:val="21"/>
                <w:szCs w:val="22"/>
                <w:lang w:val="zh-CN" w:eastAsia="zh-CN" w:bidi="ar-SA"/>
              </w:rPr>
            </w:pPr>
          </w:p>
        </w:tc>
      </w:tr>
      <w:tr w14:paraId="5D027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shd w:val="clear" w:color="auto" w:fill="auto"/>
          </w:tcPr>
          <w:p w14:paraId="1A028FF3">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1901" w:type="dxa"/>
            <w:shd w:val="clear" w:color="auto" w:fill="auto"/>
          </w:tcPr>
          <w:p w14:paraId="16691D42">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4954" w:type="dxa"/>
            <w:shd w:val="clear" w:color="auto" w:fill="auto"/>
          </w:tcPr>
          <w:p w14:paraId="20FC07A1">
            <w:pPr>
              <w:rPr>
                <w:rFonts w:ascii="Calibri" w:hAnsi="Calibri" w:eastAsia="宋体" w:cs="黑体"/>
                <w:color w:val="auto"/>
                <w:kern w:val="2"/>
                <w:sz w:val="21"/>
                <w:szCs w:val="22"/>
                <w:lang w:val="zh-CN" w:eastAsia="zh-CN" w:bidi="ar-SA"/>
              </w:rPr>
            </w:pPr>
          </w:p>
        </w:tc>
      </w:tr>
      <w:tr w14:paraId="07A32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shd w:val="clear" w:color="auto" w:fill="auto"/>
          </w:tcPr>
          <w:p w14:paraId="6C43FCD1">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1901" w:type="dxa"/>
            <w:shd w:val="clear" w:color="auto" w:fill="auto"/>
          </w:tcPr>
          <w:p w14:paraId="4D35CDB2">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4954" w:type="dxa"/>
            <w:shd w:val="clear" w:color="auto" w:fill="auto"/>
          </w:tcPr>
          <w:p w14:paraId="26088B3D">
            <w:pPr>
              <w:rPr>
                <w:rFonts w:ascii="Calibri" w:hAnsi="Calibri" w:eastAsia="宋体" w:cs="黑体"/>
                <w:color w:val="auto"/>
                <w:kern w:val="2"/>
                <w:sz w:val="21"/>
                <w:szCs w:val="22"/>
                <w:lang w:val="zh-CN" w:eastAsia="zh-CN" w:bidi="ar-SA"/>
              </w:rPr>
            </w:pPr>
          </w:p>
        </w:tc>
      </w:tr>
      <w:tr w14:paraId="2FD81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shd w:val="clear" w:color="auto" w:fill="auto"/>
          </w:tcPr>
          <w:p w14:paraId="161FE1C0">
            <w:pPr>
              <w:rPr>
                <w:rFonts w:hint="eastAsia" w:ascii="Calibri" w:hAnsi="Calibri" w:eastAsia="宋体" w:cs="黑体"/>
                <w:color w:val="auto"/>
                <w:kern w:val="2"/>
                <w:sz w:val="21"/>
                <w:szCs w:val="22"/>
                <w:lang w:val="en-US" w:eastAsia="zh-CN" w:bidi="ar-SA"/>
              </w:rPr>
            </w:pPr>
            <w:ins w:id="151" w:author="001008220 [2]" w:date="2025-09-09T11:00:50Z">
              <w:r>
                <w:rPr>
                  <w:rFonts w:hint="eastAsia"/>
                  <w:color w:val="auto"/>
                  <w:lang w:val="en-US" w:eastAsia="zh-CN"/>
                </w:rPr>
                <w:t>有效期</w:t>
              </w:r>
            </w:ins>
            <w:del w:id="152" w:author="001008220 [2]" w:date="2025-09-09T11:00:44Z">
              <w:r>
                <w:rPr>
                  <w:rFonts w:hint="eastAsia"/>
                  <w:color w:val="auto"/>
                  <w:lang w:val="en-US" w:eastAsia="zh-CN"/>
                </w:rPr>
                <w:delText>期</w:delText>
              </w:r>
            </w:del>
            <w:del w:id="153" w:author="001008220 [2]" w:date="2025-09-09T11:00:43Z">
              <w:r>
                <w:rPr>
                  <w:rFonts w:hint="eastAsia"/>
                  <w:color w:val="auto"/>
                  <w:lang w:val="en-US" w:eastAsia="zh-CN"/>
                </w:rPr>
                <w:delText>限</w:delText>
              </w:r>
            </w:del>
          </w:p>
        </w:tc>
        <w:tc>
          <w:tcPr>
            <w:tcW w:w="1901" w:type="dxa"/>
            <w:shd w:val="clear" w:color="auto" w:fill="auto"/>
          </w:tcPr>
          <w:p w14:paraId="4A1BF7F7">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4954" w:type="dxa"/>
            <w:shd w:val="clear" w:color="auto" w:fill="auto"/>
          </w:tcPr>
          <w:p w14:paraId="2FFFFEA5">
            <w:pPr>
              <w:rPr>
                <w:rFonts w:ascii="Calibri" w:hAnsi="Calibri" w:eastAsia="宋体" w:cs="黑体"/>
                <w:color w:val="auto"/>
                <w:kern w:val="2"/>
                <w:sz w:val="21"/>
                <w:szCs w:val="22"/>
                <w:lang w:val="zh-CN" w:eastAsia="zh-CN" w:bidi="ar-SA"/>
              </w:rPr>
            </w:pPr>
          </w:p>
        </w:tc>
      </w:tr>
      <w:tr w14:paraId="1AB2F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shd w:val="clear" w:color="auto" w:fill="auto"/>
          </w:tcPr>
          <w:p w14:paraId="4AF1CE5E">
            <w:pPr>
              <w:rPr>
                <w:rFonts w:hint="eastAsia" w:ascii="Calibri" w:hAnsi="Calibri" w:eastAsia="宋体" w:cs="黑体"/>
                <w:color w:val="auto"/>
                <w:kern w:val="2"/>
                <w:sz w:val="21"/>
                <w:szCs w:val="22"/>
                <w:lang w:val="en-US" w:eastAsia="zh-CN" w:bidi="ar-SA"/>
              </w:rPr>
            </w:pPr>
            <w:r>
              <w:rPr>
                <w:rFonts w:hint="eastAsia"/>
                <w:color w:val="auto"/>
                <w:lang w:val="en-US" w:eastAsia="zh-CN"/>
              </w:rPr>
              <w:t>手续费金额（CNY）</w:t>
            </w:r>
          </w:p>
        </w:tc>
        <w:tc>
          <w:tcPr>
            <w:tcW w:w="1901" w:type="dxa"/>
            <w:shd w:val="clear" w:color="auto" w:fill="auto"/>
          </w:tcPr>
          <w:p w14:paraId="67A207AD">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4954" w:type="dxa"/>
            <w:shd w:val="clear" w:color="auto" w:fill="auto"/>
          </w:tcPr>
          <w:p w14:paraId="19BF4F9F">
            <w:pPr>
              <w:rPr>
                <w:rFonts w:hint="default" w:ascii="Calibri" w:hAnsi="Calibri" w:eastAsia="宋体" w:cs="黑体"/>
                <w:color w:val="auto"/>
                <w:kern w:val="2"/>
                <w:sz w:val="21"/>
                <w:szCs w:val="22"/>
                <w:lang w:val="zh-CN" w:eastAsia="zh-CN" w:bidi="ar-SA"/>
              </w:rPr>
            </w:pPr>
          </w:p>
        </w:tc>
      </w:tr>
      <w:tr w14:paraId="1EF02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3B8C039">
            <w:pPr>
              <w:rPr>
                <w:rFonts w:hint="default" w:eastAsia="宋体"/>
                <w:color w:val="auto"/>
                <w:lang w:val="en-US" w:eastAsia="zh-CN"/>
              </w:rPr>
            </w:pPr>
            <w:r>
              <w:rPr>
                <w:rFonts w:hint="eastAsia"/>
                <w:color w:val="auto"/>
                <w:lang w:val="en-US" w:eastAsia="zh-CN"/>
              </w:rPr>
              <w:t>即期产品</w:t>
            </w:r>
          </w:p>
        </w:tc>
      </w:tr>
      <w:tr w14:paraId="5F49C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42A4E0E">
            <w:pPr>
              <w:rPr>
                <w:rFonts w:hint="default"/>
                <w:color w:val="auto"/>
                <w:lang w:val="en-US" w:eastAsia="zh-CN"/>
              </w:rPr>
            </w:pPr>
            <w:r>
              <w:rPr>
                <w:rFonts w:hint="eastAsia"/>
                <w:color w:val="auto"/>
                <w:lang w:val="en-US" w:eastAsia="zh-CN"/>
              </w:rPr>
              <w:t>产品类型</w:t>
            </w:r>
          </w:p>
        </w:tc>
        <w:tc>
          <w:tcPr>
            <w:tcW w:w="1901" w:type="dxa"/>
          </w:tcPr>
          <w:p w14:paraId="0BC5B66B">
            <w:pPr>
              <w:rPr>
                <w:rFonts w:hint="default" w:eastAsia="宋体"/>
                <w:color w:val="auto"/>
                <w:lang w:val="en-US" w:eastAsia="zh-CN"/>
              </w:rPr>
            </w:pPr>
            <w:r>
              <w:rPr>
                <w:rFonts w:hint="eastAsia"/>
                <w:color w:val="auto"/>
                <w:lang w:val="en-US" w:eastAsia="zh-CN"/>
              </w:rPr>
              <w:t>输出</w:t>
            </w:r>
          </w:p>
        </w:tc>
        <w:tc>
          <w:tcPr>
            <w:tcW w:w="4954" w:type="dxa"/>
          </w:tcPr>
          <w:p w14:paraId="5ABE5597">
            <w:pPr>
              <w:rPr>
                <w:color w:val="auto"/>
                <w:lang w:val="zh-CN"/>
              </w:rPr>
            </w:pPr>
          </w:p>
        </w:tc>
      </w:tr>
      <w:tr w14:paraId="52610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4E01C73F">
            <w:pPr>
              <w:rPr>
                <w:rFonts w:hint="default" w:eastAsia="宋体"/>
                <w:color w:val="auto"/>
                <w:lang w:val="en-US" w:eastAsia="zh-CN"/>
              </w:rPr>
            </w:pPr>
            <w:r>
              <w:rPr>
                <w:rFonts w:hint="eastAsia"/>
                <w:color w:val="auto"/>
                <w:lang w:val="en-US" w:eastAsia="zh-CN"/>
              </w:rPr>
              <w:t>即期列表</w:t>
            </w:r>
          </w:p>
        </w:tc>
      </w:tr>
      <w:tr w14:paraId="2A459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24242A1">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tcPr>
          <w:p w14:paraId="53F740FF">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tcPr>
          <w:p w14:paraId="4F29AFB4">
            <w:pPr>
              <w:rPr>
                <w:color w:val="auto"/>
                <w:lang w:val="zh-CN"/>
              </w:rPr>
            </w:pPr>
          </w:p>
        </w:tc>
      </w:tr>
      <w:tr w14:paraId="5C729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E2B3BCA">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1901" w:type="dxa"/>
          </w:tcPr>
          <w:p w14:paraId="4F0177C2">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11881BBA">
            <w:pPr>
              <w:rPr>
                <w:color w:val="auto"/>
                <w:lang w:val="zh-CN"/>
              </w:rPr>
            </w:pPr>
          </w:p>
        </w:tc>
      </w:tr>
      <w:tr w14:paraId="7C8B4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6F85F6F">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1901" w:type="dxa"/>
          </w:tcPr>
          <w:p w14:paraId="5B41A8AB">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53F853D5">
            <w:pPr>
              <w:rPr>
                <w:color w:val="auto"/>
                <w:lang w:val="zh-CN"/>
              </w:rPr>
            </w:pPr>
          </w:p>
        </w:tc>
      </w:tr>
      <w:tr w14:paraId="248E2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5628B1D">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1901" w:type="dxa"/>
          </w:tcPr>
          <w:p w14:paraId="3C5B58AE">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6EB8B875">
            <w:pPr>
              <w:rPr>
                <w:color w:val="auto"/>
                <w:lang w:val="zh-CN"/>
              </w:rPr>
            </w:pPr>
          </w:p>
        </w:tc>
      </w:tr>
      <w:tr w14:paraId="7A877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7FD3EE4">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1901" w:type="dxa"/>
          </w:tcPr>
          <w:p w14:paraId="5BD27D40">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1B712D54">
            <w:pPr>
              <w:rPr>
                <w:color w:val="auto"/>
                <w:lang w:val="zh-CN"/>
              </w:rPr>
            </w:pPr>
          </w:p>
        </w:tc>
      </w:tr>
      <w:tr w14:paraId="060E3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106A95E">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1901" w:type="dxa"/>
          </w:tcPr>
          <w:p w14:paraId="750D9BF5">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0D688F0B">
            <w:pPr>
              <w:rPr>
                <w:color w:val="auto"/>
                <w:lang w:val="zh-CN"/>
              </w:rPr>
            </w:pPr>
          </w:p>
        </w:tc>
      </w:tr>
      <w:tr w14:paraId="772BA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7671550">
            <w:pPr>
              <w:rPr>
                <w:rFonts w:hint="default"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1901" w:type="dxa"/>
          </w:tcPr>
          <w:p w14:paraId="24C0B449">
            <w:pPr>
              <w:rPr>
                <w:rFonts w:ascii="Calibri" w:hAnsi="Calibri" w:eastAsia="宋体" w:cs="黑体"/>
                <w:strike/>
                <w:color w:val="auto"/>
                <w:kern w:val="2"/>
                <w:sz w:val="21"/>
                <w:szCs w:val="22"/>
                <w:lang w:val="zh-CN" w:eastAsia="zh-CN" w:bidi="ar-SA"/>
              </w:rPr>
            </w:pPr>
            <w:r>
              <w:rPr>
                <w:rFonts w:hint="eastAsia"/>
                <w:strike/>
                <w:color w:val="auto"/>
                <w:lang w:val="en-US" w:eastAsia="zh-CN"/>
              </w:rPr>
              <w:t>输出</w:t>
            </w:r>
          </w:p>
        </w:tc>
        <w:tc>
          <w:tcPr>
            <w:tcW w:w="4954" w:type="dxa"/>
          </w:tcPr>
          <w:p w14:paraId="1533A9FF">
            <w:pPr>
              <w:rPr>
                <w:color w:val="auto"/>
                <w:lang w:val="zh-CN"/>
              </w:rPr>
            </w:pPr>
          </w:p>
        </w:tc>
      </w:tr>
      <w:tr w14:paraId="1315C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E7E53AC">
            <w:pPr>
              <w:rPr>
                <w:rFonts w:hint="default"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1901" w:type="dxa"/>
          </w:tcPr>
          <w:p w14:paraId="049AD70E">
            <w:pPr>
              <w:rPr>
                <w:rFonts w:ascii="Calibri" w:hAnsi="Calibri" w:eastAsia="宋体" w:cs="黑体"/>
                <w:strike/>
                <w:color w:val="auto"/>
                <w:kern w:val="2"/>
                <w:sz w:val="21"/>
                <w:szCs w:val="22"/>
                <w:lang w:val="zh-CN" w:eastAsia="zh-CN" w:bidi="ar-SA"/>
              </w:rPr>
            </w:pPr>
            <w:r>
              <w:rPr>
                <w:rFonts w:hint="eastAsia"/>
                <w:strike/>
                <w:color w:val="auto"/>
                <w:lang w:val="en-US" w:eastAsia="zh-CN"/>
              </w:rPr>
              <w:t>输出</w:t>
            </w:r>
          </w:p>
        </w:tc>
        <w:tc>
          <w:tcPr>
            <w:tcW w:w="4954" w:type="dxa"/>
          </w:tcPr>
          <w:p w14:paraId="08754D71">
            <w:pPr>
              <w:rPr>
                <w:color w:val="auto"/>
                <w:lang w:val="zh-CN"/>
              </w:rPr>
            </w:pPr>
          </w:p>
        </w:tc>
      </w:tr>
      <w:tr w14:paraId="17234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6621F465">
            <w:pPr>
              <w:rPr>
                <w:color w:val="auto"/>
                <w:lang w:val="zh-CN"/>
              </w:rPr>
            </w:pPr>
            <w:r>
              <w:rPr>
                <w:rFonts w:hint="eastAsia"/>
                <w:color w:val="auto"/>
                <w:lang w:val="en-US" w:eastAsia="zh-CN"/>
              </w:rPr>
              <w:t>远期产品</w:t>
            </w:r>
          </w:p>
        </w:tc>
      </w:tr>
      <w:tr w14:paraId="1D183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367D578">
            <w:pPr>
              <w:rPr>
                <w:rFonts w:hint="eastAsia" w:ascii="Calibri" w:hAnsi="Calibri" w:eastAsia="宋体" w:cs="黑体"/>
                <w:color w:val="auto"/>
                <w:kern w:val="2"/>
                <w:sz w:val="21"/>
                <w:szCs w:val="22"/>
                <w:lang w:val="en-US" w:eastAsia="zh-CN" w:bidi="ar-SA"/>
              </w:rPr>
            </w:pPr>
            <w:r>
              <w:rPr>
                <w:rFonts w:hint="eastAsia"/>
                <w:color w:val="auto"/>
                <w:lang w:val="en-US" w:eastAsia="zh-CN"/>
              </w:rPr>
              <w:t>产品类型</w:t>
            </w:r>
          </w:p>
        </w:tc>
        <w:tc>
          <w:tcPr>
            <w:tcW w:w="1901" w:type="dxa"/>
          </w:tcPr>
          <w:p w14:paraId="4847169F">
            <w:pPr>
              <w:rPr>
                <w:rFonts w:hint="default" w:ascii="Calibri" w:hAnsi="Calibri" w:eastAsia="宋体" w:cs="黑体"/>
                <w:color w:val="auto"/>
                <w:kern w:val="2"/>
                <w:sz w:val="21"/>
                <w:szCs w:val="22"/>
                <w:lang w:val="zh-CN" w:eastAsia="zh-CN" w:bidi="ar-SA"/>
              </w:rPr>
            </w:pPr>
            <w:r>
              <w:rPr>
                <w:rFonts w:hint="eastAsia"/>
                <w:color w:val="auto"/>
                <w:lang w:val="en-US" w:eastAsia="zh-CN"/>
              </w:rPr>
              <w:t>衍生</w:t>
            </w:r>
          </w:p>
        </w:tc>
        <w:tc>
          <w:tcPr>
            <w:tcW w:w="4954" w:type="dxa"/>
          </w:tcPr>
          <w:p w14:paraId="6FF46728">
            <w:pPr>
              <w:rPr>
                <w:rFonts w:ascii="Calibri" w:hAnsi="Calibri" w:eastAsia="宋体" w:cs="黑体"/>
                <w:color w:val="auto"/>
                <w:kern w:val="2"/>
                <w:sz w:val="21"/>
                <w:szCs w:val="22"/>
                <w:lang w:val="zh-CN" w:eastAsia="zh-CN" w:bidi="ar-SA"/>
              </w:rPr>
            </w:pPr>
          </w:p>
        </w:tc>
      </w:tr>
      <w:tr w14:paraId="124F5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C2A16C1">
            <w:pPr>
              <w:rPr>
                <w:rFonts w:hint="eastAsia" w:ascii="Calibri" w:hAnsi="Calibri" w:eastAsia="宋体" w:cs="黑体"/>
                <w:color w:val="auto"/>
                <w:kern w:val="2"/>
                <w:sz w:val="21"/>
                <w:szCs w:val="22"/>
                <w:lang w:val="en-US" w:eastAsia="zh-CN" w:bidi="ar-SA"/>
              </w:rPr>
            </w:pPr>
            <w:r>
              <w:rPr>
                <w:rFonts w:hint="eastAsia"/>
                <w:color w:val="auto"/>
                <w:lang w:val="en-US" w:eastAsia="zh-CN"/>
              </w:rPr>
              <w:t>产品名称</w:t>
            </w:r>
          </w:p>
        </w:tc>
        <w:tc>
          <w:tcPr>
            <w:tcW w:w="1901" w:type="dxa"/>
          </w:tcPr>
          <w:p w14:paraId="75EB95C4">
            <w:pPr>
              <w:rPr>
                <w:rFonts w:hint="eastAsia" w:ascii="Calibri" w:hAnsi="Calibri" w:eastAsia="宋体" w:cs="黑体"/>
                <w:color w:val="auto"/>
                <w:kern w:val="2"/>
                <w:sz w:val="21"/>
                <w:szCs w:val="22"/>
                <w:lang w:val="zh-CN" w:eastAsia="zh-CN" w:bidi="ar-SA"/>
              </w:rPr>
            </w:pPr>
            <w:r>
              <w:rPr>
                <w:rFonts w:hint="eastAsia"/>
                <w:color w:val="auto"/>
                <w:lang w:val="en-US" w:eastAsia="zh-CN"/>
              </w:rPr>
              <w:t>远期</w:t>
            </w:r>
          </w:p>
        </w:tc>
        <w:tc>
          <w:tcPr>
            <w:tcW w:w="4954" w:type="dxa"/>
          </w:tcPr>
          <w:p w14:paraId="4171C07D">
            <w:pPr>
              <w:rPr>
                <w:rFonts w:ascii="Calibri" w:hAnsi="Calibri" w:eastAsia="宋体" w:cs="黑体"/>
                <w:color w:val="auto"/>
                <w:kern w:val="2"/>
                <w:sz w:val="21"/>
                <w:szCs w:val="22"/>
                <w:lang w:val="zh-CN" w:eastAsia="zh-CN" w:bidi="ar-SA"/>
              </w:rPr>
            </w:pPr>
          </w:p>
        </w:tc>
      </w:tr>
      <w:tr w14:paraId="1BBEA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27EACEF1">
            <w:pPr>
              <w:rPr>
                <w:color w:val="auto"/>
                <w:lang w:val="zh-CN"/>
              </w:rPr>
            </w:pPr>
            <w:r>
              <w:rPr>
                <w:rFonts w:hint="eastAsia"/>
                <w:color w:val="auto"/>
                <w:lang w:val="en-US" w:eastAsia="zh-CN"/>
              </w:rPr>
              <w:t>远期列表</w:t>
            </w:r>
          </w:p>
        </w:tc>
      </w:tr>
      <w:tr w14:paraId="154DE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7896F7D">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tcPr>
          <w:p w14:paraId="31365E19">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tcPr>
          <w:p w14:paraId="7B997E74">
            <w:pPr>
              <w:rPr>
                <w:rFonts w:ascii="Calibri" w:hAnsi="Calibri" w:eastAsia="宋体" w:cs="黑体"/>
                <w:color w:val="auto"/>
                <w:kern w:val="2"/>
                <w:sz w:val="21"/>
                <w:szCs w:val="22"/>
                <w:lang w:val="zh-CN" w:eastAsia="zh-CN" w:bidi="ar-SA"/>
              </w:rPr>
            </w:pPr>
          </w:p>
        </w:tc>
      </w:tr>
      <w:tr w14:paraId="58637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D7109C1">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1901" w:type="dxa"/>
          </w:tcPr>
          <w:p w14:paraId="6A84EC70">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25534FF9">
            <w:pPr>
              <w:rPr>
                <w:rFonts w:ascii="Calibri" w:hAnsi="Calibri" w:eastAsia="宋体" w:cs="黑体"/>
                <w:color w:val="auto"/>
                <w:kern w:val="2"/>
                <w:sz w:val="21"/>
                <w:szCs w:val="22"/>
                <w:lang w:val="zh-CN" w:eastAsia="zh-CN" w:bidi="ar-SA"/>
              </w:rPr>
            </w:pPr>
          </w:p>
        </w:tc>
      </w:tr>
      <w:tr w14:paraId="20554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C8F7C36">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1901" w:type="dxa"/>
          </w:tcPr>
          <w:p w14:paraId="6545532B">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4070D09A">
            <w:pPr>
              <w:rPr>
                <w:rFonts w:ascii="Calibri" w:hAnsi="Calibri" w:eastAsia="宋体" w:cs="黑体"/>
                <w:color w:val="auto"/>
                <w:kern w:val="2"/>
                <w:sz w:val="21"/>
                <w:szCs w:val="22"/>
                <w:lang w:val="zh-CN" w:eastAsia="zh-CN" w:bidi="ar-SA"/>
              </w:rPr>
            </w:pPr>
          </w:p>
        </w:tc>
      </w:tr>
      <w:tr w14:paraId="16E1C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7BAA41D">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1901" w:type="dxa"/>
          </w:tcPr>
          <w:p w14:paraId="0293C838">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2AD414FE">
            <w:pPr>
              <w:rPr>
                <w:rFonts w:ascii="Calibri" w:hAnsi="Calibri" w:eastAsia="宋体" w:cs="黑体"/>
                <w:color w:val="auto"/>
                <w:kern w:val="2"/>
                <w:sz w:val="21"/>
                <w:szCs w:val="22"/>
                <w:lang w:val="zh-CN" w:eastAsia="zh-CN" w:bidi="ar-SA"/>
              </w:rPr>
            </w:pPr>
          </w:p>
        </w:tc>
      </w:tr>
      <w:tr w14:paraId="15206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F0BD4D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1901" w:type="dxa"/>
          </w:tcPr>
          <w:p w14:paraId="69F84810">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2AEDF316">
            <w:pPr>
              <w:rPr>
                <w:rFonts w:ascii="Calibri" w:hAnsi="Calibri" w:eastAsia="宋体" w:cs="黑体"/>
                <w:color w:val="auto"/>
                <w:kern w:val="2"/>
                <w:sz w:val="21"/>
                <w:szCs w:val="22"/>
                <w:lang w:val="zh-CN" w:eastAsia="zh-CN" w:bidi="ar-SA"/>
              </w:rPr>
            </w:pPr>
          </w:p>
        </w:tc>
      </w:tr>
      <w:tr w14:paraId="0CE6B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37075DE">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1901" w:type="dxa"/>
          </w:tcPr>
          <w:p w14:paraId="28876F4E">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23FE54B3">
            <w:pPr>
              <w:rPr>
                <w:rFonts w:ascii="Calibri" w:hAnsi="Calibri" w:eastAsia="宋体" w:cs="黑体"/>
                <w:color w:val="auto"/>
                <w:kern w:val="2"/>
                <w:sz w:val="21"/>
                <w:szCs w:val="22"/>
                <w:lang w:val="zh-CN" w:eastAsia="zh-CN" w:bidi="ar-SA"/>
              </w:rPr>
            </w:pPr>
          </w:p>
        </w:tc>
      </w:tr>
      <w:tr w14:paraId="50D52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1A188FA">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1901" w:type="dxa"/>
          </w:tcPr>
          <w:p w14:paraId="69AF5ABA">
            <w:pPr>
              <w:rPr>
                <w:rFonts w:ascii="Calibri" w:hAnsi="Calibri" w:eastAsia="宋体" w:cs="黑体"/>
                <w:strike/>
                <w:color w:val="auto"/>
                <w:kern w:val="2"/>
                <w:sz w:val="21"/>
                <w:szCs w:val="22"/>
                <w:lang w:val="zh-CN" w:eastAsia="zh-CN" w:bidi="ar-SA"/>
              </w:rPr>
            </w:pPr>
            <w:r>
              <w:rPr>
                <w:rFonts w:hint="eastAsia"/>
                <w:strike/>
                <w:color w:val="auto"/>
                <w:lang w:val="en-US" w:eastAsia="zh-CN"/>
              </w:rPr>
              <w:t>输出</w:t>
            </w:r>
          </w:p>
        </w:tc>
        <w:tc>
          <w:tcPr>
            <w:tcW w:w="4954" w:type="dxa"/>
          </w:tcPr>
          <w:p w14:paraId="53F79BDA">
            <w:pPr>
              <w:rPr>
                <w:rFonts w:ascii="Calibri" w:hAnsi="Calibri" w:eastAsia="宋体" w:cs="黑体"/>
                <w:strike/>
                <w:color w:val="auto"/>
                <w:kern w:val="2"/>
                <w:sz w:val="21"/>
                <w:szCs w:val="22"/>
                <w:lang w:val="zh-CN" w:eastAsia="zh-CN" w:bidi="ar-SA"/>
              </w:rPr>
            </w:pPr>
          </w:p>
        </w:tc>
      </w:tr>
      <w:tr w14:paraId="333C7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30D28DE3">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1901" w:type="dxa"/>
          </w:tcPr>
          <w:p w14:paraId="6D77E4C1">
            <w:pPr>
              <w:rPr>
                <w:rFonts w:ascii="Calibri" w:hAnsi="Calibri" w:eastAsia="宋体" w:cs="黑体"/>
                <w:strike/>
                <w:color w:val="auto"/>
                <w:kern w:val="2"/>
                <w:sz w:val="21"/>
                <w:szCs w:val="22"/>
                <w:lang w:val="zh-CN" w:eastAsia="zh-CN" w:bidi="ar-SA"/>
              </w:rPr>
            </w:pPr>
            <w:r>
              <w:rPr>
                <w:rFonts w:hint="eastAsia"/>
                <w:strike/>
                <w:color w:val="auto"/>
                <w:lang w:val="en-US" w:eastAsia="zh-CN"/>
              </w:rPr>
              <w:t>输出</w:t>
            </w:r>
          </w:p>
        </w:tc>
        <w:tc>
          <w:tcPr>
            <w:tcW w:w="4954" w:type="dxa"/>
          </w:tcPr>
          <w:p w14:paraId="473AA6FA">
            <w:pPr>
              <w:rPr>
                <w:rFonts w:ascii="Calibri" w:hAnsi="Calibri" w:eastAsia="宋体" w:cs="黑体"/>
                <w:strike/>
                <w:color w:val="auto"/>
                <w:kern w:val="2"/>
                <w:sz w:val="21"/>
                <w:szCs w:val="22"/>
                <w:lang w:val="zh-CN" w:eastAsia="zh-CN" w:bidi="ar-SA"/>
              </w:rPr>
            </w:pPr>
          </w:p>
        </w:tc>
      </w:tr>
      <w:tr w14:paraId="740FC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3E7AB53A">
            <w:pPr>
              <w:rPr>
                <w:color w:val="auto"/>
                <w:lang w:val="zh-CN"/>
              </w:rPr>
            </w:pPr>
            <w:r>
              <w:rPr>
                <w:rFonts w:hint="eastAsia"/>
                <w:color w:val="auto"/>
                <w:lang w:val="en-US" w:eastAsia="zh-CN"/>
              </w:rPr>
              <w:t>掉期产品</w:t>
            </w:r>
          </w:p>
        </w:tc>
      </w:tr>
      <w:tr w14:paraId="29508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3F0C4FD">
            <w:pPr>
              <w:rPr>
                <w:rFonts w:hint="eastAsia" w:ascii="Calibri" w:hAnsi="Calibri" w:eastAsia="宋体" w:cs="黑体"/>
                <w:color w:val="auto"/>
                <w:kern w:val="2"/>
                <w:sz w:val="21"/>
                <w:szCs w:val="22"/>
                <w:lang w:val="en-US" w:eastAsia="zh-CN" w:bidi="ar-SA"/>
              </w:rPr>
            </w:pPr>
            <w:r>
              <w:rPr>
                <w:rFonts w:hint="eastAsia"/>
                <w:color w:val="auto"/>
                <w:lang w:val="en-US" w:eastAsia="zh-CN"/>
              </w:rPr>
              <w:t>产品类型</w:t>
            </w:r>
          </w:p>
        </w:tc>
        <w:tc>
          <w:tcPr>
            <w:tcW w:w="1901" w:type="dxa"/>
          </w:tcPr>
          <w:p w14:paraId="1F907F40">
            <w:pPr>
              <w:rPr>
                <w:rFonts w:hint="default" w:ascii="Calibri" w:hAnsi="Calibri" w:eastAsia="宋体" w:cs="黑体"/>
                <w:color w:val="auto"/>
                <w:kern w:val="2"/>
                <w:sz w:val="21"/>
                <w:szCs w:val="22"/>
                <w:lang w:val="zh-CN" w:eastAsia="zh-CN" w:bidi="ar-SA"/>
              </w:rPr>
            </w:pPr>
            <w:r>
              <w:rPr>
                <w:rFonts w:hint="eastAsia"/>
                <w:color w:val="auto"/>
                <w:lang w:val="en-US" w:eastAsia="zh-CN"/>
              </w:rPr>
              <w:t>衍生</w:t>
            </w:r>
          </w:p>
        </w:tc>
        <w:tc>
          <w:tcPr>
            <w:tcW w:w="4954" w:type="dxa"/>
          </w:tcPr>
          <w:p w14:paraId="156667F1">
            <w:pPr>
              <w:rPr>
                <w:rFonts w:ascii="Calibri" w:hAnsi="Calibri" w:eastAsia="宋体" w:cs="黑体"/>
                <w:color w:val="auto"/>
                <w:kern w:val="2"/>
                <w:sz w:val="21"/>
                <w:szCs w:val="22"/>
                <w:lang w:val="zh-CN" w:eastAsia="zh-CN" w:bidi="ar-SA"/>
              </w:rPr>
            </w:pPr>
          </w:p>
        </w:tc>
      </w:tr>
      <w:tr w14:paraId="655CA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08A55B3">
            <w:pPr>
              <w:rPr>
                <w:rFonts w:hint="eastAsia" w:ascii="Calibri" w:hAnsi="Calibri" w:eastAsia="宋体" w:cs="黑体"/>
                <w:color w:val="auto"/>
                <w:kern w:val="2"/>
                <w:sz w:val="21"/>
                <w:szCs w:val="22"/>
                <w:lang w:val="en-US" w:eastAsia="zh-CN" w:bidi="ar-SA"/>
              </w:rPr>
            </w:pPr>
            <w:r>
              <w:rPr>
                <w:rFonts w:hint="eastAsia"/>
                <w:color w:val="auto"/>
                <w:lang w:val="en-US" w:eastAsia="zh-CN"/>
              </w:rPr>
              <w:t>产品名称</w:t>
            </w:r>
          </w:p>
        </w:tc>
        <w:tc>
          <w:tcPr>
            <w:tcW w:w="1901" w:type="dxa"/>
          </w:tcPr>
          <w:p w14:paraId="70E62644">
            <w:pPr>
              <w:rPr>
                <w:rFonts w:hint="eastAsia" w:ascii="Calibri" w:hAnsi="Calibri" w:eastAsia="宋体" w:cs="黑体"/>
                <w:color w:val="auto"/>
                <w:kern w:val="2"/>
                <w:sz w:val="21"/>
                <w:szCs w:val="22"/>
                <w:lang w:val="zh-CN" w:eastAsia="zh-CN" w:bidi="ar-SA"/>
              </w:rPr>
            </w:pPr>
            <w:r>
              <w:rPr>
                <w:rFonts w:hint="eastAsia"/>
                <w:color w:val="auto"/>
                <w:lang w:val="en-US" w:eastAsia="zh-CN"/>
              </w:rPr>
              <w:t>掉期</w:t>
            </w:r>
          </w:p>
        </w:tc>
        <w:tc>
          <w:tcPr>
            <w:tcW w:w="4954" w:type="dxa"/>
          </w:tcPr>
          <w:p w14:paraId="655D61BC">
            <w:pPr>
              <w:rPr>
                <w:rFonts w:ascii="Calibri" w:hAnsi="Calibri" w:eastAsia="宋体" w:cs="黑体"/>
                <w:color w:val="auto"/>
                <w:kern w:val="2"/>
                <w:sz w:val="21"/>
                <w:szCs w:val="22"/>
                <w:lang w:val="zh-CN" w:eastAsia="zh-CN" w:bidi="ar-SA"/>
              </w:rPr>
            </w:pPr>
          </w:p>
        </w:tc>
      </w:tr>
      <w:tr w14:paraId="35937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A222E59">
            <w:pPr>
              <w:rPr>
                <w:rFonts w:hint="eastAsia"/>
                <w:color w:val="auto"/>
                <w:lang w:val="en-US" w:eastAsia="zh-CN"/>
              </w:rPr>
            </w:pPr>
            <w:r>
              <w:rPr>
                <w:rFonts w:hint="eastAsia"/>
                <w:color w:val="auto"/>
                <w:lang w:val="en-US" w:eastAsia="zh-CN"/>
              </w:rPr>
              <w:t>期末收益</w:t>
            </w:r>
          </w:p>
        </w:tc>
        <w:tc>
          <w:tcPr>
            <w:tcW w:w="1901" w:type="dxa"/>
          </w:tcPr>
          <w:p w14:paraId="59C313BD">
            <w:pPr>
              <w:rPr>
                <w:rFonts w:hint="default"/>
                <w:color w:val="auto"/>
                <w:lang w:val="en-US" w:eastAsia="zh-CN"/>
              </w:rPr>
            </w:pPr>
            <w:r>
              <w:rPr>
                <w:rFonts w:hint="eastAsia"/>
                <w:color w:val="auto"/>
                <w:lang w:val="en-US" w:eastAsia="zh-CN"/>
              </w:rPr>
              <w:t>输出</w:t>
            </w:r>
          </w:p>
        </w:tc>
        <w:tc>
          <w:tcPr>
            <w:tcW w:w="4954" w:type="dxa"/>
          </w:tcPr>
          <w:p w14:paraId="3C1520E8">
            <w:pPr>
              <w:rPr>
                <w:rFonts w:ascii="Calibri" w:hAnsi="Calibri" w:eastAsia="宋体" w:cs="黑体"/>
                <w:color w:val="auto"/>
                <w:kern w:val="2"/>
                <w:sz w:val="21"/>
                <w:szCs w:val="22"/>
                <w:lang w:val="zh-CN" w:eastAsia="zh-CN" w:bidi="ar-SA"/>
              </w:rPr>
            </w:pPr>
          </w:p>
        </w:tc>
      </w:tr>
      <w:tr w14:paraId="3EA66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21EA7019">
            <w:pPr>
              <w:rPr>
                <w:color w:val="auto"/>
                <w:lang w:val="zh-CN"/>
              </w:rPr>
            </w:pPr>
            <w:del w:id="154" w:author="001008220 [2]" w:date="2025-09-04T10:57:41Z">
              <w:r>
                <w:rPr>
                  <w:rFonts w:hint="eastAsia"/>
                  <w:color w:val="auto"/>
                  <w:lang w:val="en-US" w:eastAsia="zh-CN"/>
                </w:rPr>
                <w:delText>外汇</w:delText>
              </w:r>
            </w:del>
            <w:r>
              <w:rPr>
                <w:rFonts w:hint="eastAsia"/>
                <w:color w:val="auto"/>
                <w:lang w:val="en-US" w:eastAsia="zh-CN"/>
              </w:rPr>
              <w:t>掉期列表</w:t>
            </w:r>
          </w:p>
        </w:tc>
      </w:tr>
      <w:tr w14:paraId="604B6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FF40C5C">
            <w:pPr>
              <w:rPr>
                <w:rFonts w:hint="eastAsia" w:ascii="Calibri" w:hAnsi="Calibri" w:eastAsia="宋体" w:cs="黑体"/>
                <w:color w:val="auto"/>
                <w:kern w:val="2"/>
                <w:sz w:val="21"/>
                <w:szCs w:val="22"/>
                <w:lang w:val="en-US" w:eastAsia="zh-CN" w:bidi="ar-SA"/>
              </w:rPr>
            </w:pPr>
            <w:r>
              <w:rPr>
                <w:rFonts w:hint="eastAsia"/>
                <w:color w:val="auto"/>
                <w:lang w:val="en-US" w:eastAsia="zh-CN"/>
              </w:rPr>
              <w:t>更多</w:t>
            </w:r>
          </w:p>
        </w:tc>
        <w:tc>
          <w:tcPr>
            <w:tcW w:w="1901" w:type="dxa"/>
          </w:tcPr>
          <w:p w14:paraId="144B9A04">
            <w:pPr>
              <w:rPr>
                <w:rFonts w:hint="eastAsia" w:ascii="Calibri" w:hAnsi="Calibri" w:eastAsia="宋体" w:cs="黑体"/>
                <w:color w:val="auto"/>
                <w:kern w:val="2"/>
                <w:sz w:val="21"/>
                <w:szCs w:val="22"/>
                <w:lang w:val="zh-CN" w:eastAsia="zh-CN" w:bidi="ar-SA"/>
              </w:rPr>
            </w:pPr>
            <w:r>
              <w:rPr>
                <w:rFonts w:hint="eastAsia"/>
                <w:color w:val="auto"/>
                <w:lang w:val="en-US" w:eastAsia="zh-CN"/>
              </w:rPr>
              <w:t>按钮</w:t>
            </w:r>
          </w:p>
        </w:tc>
        <w:tc>
          <w:tcPr>
            <w:tcW w:w="4954" w:type="dxa"/>
          </w:tcPr>
          <w:p w14:paraId="7F70FCF2">
            <w:pPr>
              <w:rPr>
                <w:rFonts w:ascii="Calibri" w:hAnsi="Calibri" w:eastAsia="宋体" w:cs="黑体"/>
                <w:color w:val="auto"/>
                <w:kern w:val="2"/>
                <w:sz w:val="21"/>
                <w:szCs w:val="22"/>
                <w:lang w:val="zh-CN" w:eastAsia="zh-CN" w:bidi="ar-SA"/>
              </w:rPr>
            </w:pPr>
          </w:p>
        </w:tc>
      </w:tr>
      <w:tr w14:paraId="0B40E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6F4D32F">
            <w:pPr>
              <w:rPr>
                <w:rFonts w:hint="eastAsia" w:ascii="Calibri" w:hAnsi="Calibri" w:eastAsia="宋体" w:cs="黑体"/>
                <w:color w:val="auto"/>
                <w:kern w:val="2"/>
                <w:sz w:val="21"/>
                <w:szCs w:val="22"/>
                <w:lang w:val="en-US" w:eastAsia="zh-CN" w:bidi="ar-SA"/>
              </w:rPr>
            </w:pPr>
            <w:r>
              <w:rPr>
                <w:rFonts w:hint="eastAsia"/>
                <w:color w:val="auto"/>
                <w:lang w:val="en-US" w:eastAsia="zh-CN"/>
              </w:rPr>
              <w:t>近端卖出币种</w:t>
            </w:r>
          </w:p>
        </w:tc>
        <w:tc>
          <w:tcPr>
            <w:tcW w:w="1901" w:type="dxa"/>
          </w:tcPr>
          <w:p w14:paraId="35131477">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65B6441B">
            <w:pPr>
              <w:rPr>
                <w:rFonts w:ascii="Calibri" w:hAnsi="Calibri" w:eastAsia="宋体" w:cs="黑体"/>
                <w:color w:val="auto"/>
                <w:kern w:val="2"/>
                <w:sz w:val="21"/>
                <w:szCs w:val="22"/>
                <w:lang w:val="zh-CN" w:eastAsia="zh-CN" w:bidi="ar-SA"/>
              </w:rPr>
            </w:pPr>
          </w:p>
        </w:tc>
      </w:tr>
      <w:tr w14:paraId="2DE66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CC94A6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近端买入币种</w:t>
            </w:r>
          </w:p>
        </w:tc>
        <w:tc>
          <w:tcPr>
            <w:tcW w:w="1901" w:type="dxa"/>
          </w:tcPr>
          <w:p w14:paraId="088EA162">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758F4C28">
            <w:pPr>
              <w:rPr>
                <w:rFonts w:ascii="Calibri" w:hAnsi="Calibri" w:eastAsia="宋体" w:cs="黑体"/>
                <w:color w:val="auto"/>
                <w:kern w:val="2"/>
                <w:sz w:val="21"/>
                <w:szCs w:val="22"/>
                <w:lang w:val="zh-CN" w:eastAsia="zh-CN" w:bidi="ar-SA"/>
              </w:rPr>
            </w:pPr>
          </w:p>
        </w:tc>
      </w:tr>
      <w:tr w14:paraId="32819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E647DE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近端卖出金额</w:t>
            </w:r>
          </w:p>
        </w:tc>
        <w:tc>
          <w:tcPr>
            <w:tcW w:w="1901" w:type="dxa"/>
          </w:tcPr>
          <w:p w14:paraId="73670815">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5709314C">
            <w:pPr>
              <w:rPr>
                <w:rFonts w:ascii="Calibri" w:hAnsi="Calibri" w:eastAsia="宋体" w:cs="黑体"/>
                <w:color w:val="auto"/>
                <w:kern w:val="2"/>
                <w:sz w:val="21"/>
                <w:szCs w:val="22"/>
                <w:lang w:val="zh-CN" w:eastAsia="zh-CN" w:bidi="ar-SA"/>
              </w:rPr>
            </w:pPr>
          </w:p>
        </w:tc>
      </w:tr>
      <w:tr w14:paraId="57C36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F39B57E">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近端汇率</w:t>
            </w:r>
          </w:p>
        </w:tc>
        <w:tc>
          <w:tcPr>
            <w:tcW w:w="1901" w:type="dxa"/>
          </w:tcPr>
          <w:p w14:paraId="6745681A">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70961724">
            <w:pPr>
              <w:rPr>
                <w:rFonts w:ascii="Calibri" w:hAnsi="Calibri" w:eastAsia="宋体" w:cs="黑体"/>
                <w:color w:val="auto"/>
                <w:kern w:val="2"/>
                <w:sz w:val="21"/>
                <w:szCs w:val="22"/>
                <w:lang w:val="zh-CN" w:eastAsia="zh-CN" w:bidi="ar-SA"/>
              </w:rPr>
            </w:pPr>
          </w:p>
        </w:tc>
      </w:tr>
      <w:tr w14:paraId="13F85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306026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p>
        </w:tc>
        <w:tc>
          <w:tcPr>
            <w:tcW w:w="1901" w:type="dxa"/>
          </w:tcPr>
          <w:p w14:paraId="5302A0B8">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74444264">
            <w:pPr>
              <w:rPr>
                <w:rFonts w:ascii="Calibri" w:hAnsi="Calibri" w:eastAsia="宋体" w:cs="黑体"/>
                <w:color w:val="auto"/>
                <w:kern w:val="2"/>
                <w:sz w:val="21"/>
                <w:szCs w:val="22"/>
                <w:lang w:val="zh-CN" w:eastAsia="zh-CN" w:bidi="ar-SA"/>
              </w:rPr>
            </w:pPr>
          </w:p>
        </w:tc>
      </w:tr>
      <w:tr w14:paraId="725A5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70A3A82">
            <w:pPr>
              <w:rPr>
                <w:rFonts w:hint="eastAsia" w:ascii="Calibri" w:hAnsi="Calibri" w:eastAsia="宋体" w:cs="黑体"/>
                <w:color w:val="auto"/>
                <w:kern w:val="2"/>
                <w:sz w:val="21"/>
                <w:szCs w:val="22"/>
                <w:lang w:val="en-US" w:eastAsia="zh-CN" w:bidi="ar-SA"/>
              </w:rPr>
            </w:pPr>
            <w:r>
              <w:rPr>
                <w:rFonts w:hint="eastAsia"/>
                <w:color w:val="auto"/>
                <w:lang w:val="en-US" w:eastAsia="zh-CN"/>
              </w:rPr>
              <w:t>远端卖出币种</w:t>
            </w:r>
          </w:p>
        </w:tc>
        <w:tc>
          <w:tcPr>
            <w:tcW w:w="1901" w:type="dxa"/>
          </w:tcPr>
          <w:p w14:paraId="44978487">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1736FD4B">
            <w:pPr>
              <w:rPr>
                <w:rFonts w:ascii="Calibri" w:hAnsi="Calibri" w:eastAsia="宋体" w:cs="黑体"/>
                <w:color w:val="auto"/>
                <w:kern w:val="2"/>
                <w:sz w:val="21"/>
                <w:szCs w:val="22"/>
                <w:lang w:val="zh-CN" w:eastAsia="zh-CN" w:bidi="ar-SA"/>
              </w:rPr>
            </w:pPr>
          </w:p>
        </w:tc>
      </w:tr>
      <w:tr w14:paraId="5A627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9406A3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远端买入币种</w:t>
            </w:r>
          </w:p>
        </w:tc>
        <w:tc>
          <w:tcPr>
            <w:tcW w:w="1901" w:type="dxa"/>
          </w:tcPr>
          <w:p w14:paraId="3720EAB5">
            <w:pPr>
              <w:rPr>
                <w:rFonts w:hint="default"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37DF67C1">
            <w:pPr>
              <w:rPr>
                <w:rFonts w:ascii="Calibri" w:hAnsi="Calibri" w:eastAsia="宋体" w:cs="黑体"/>
                <w:color w:val="auto"/>
                <w:kern w:val="2"/>
                <w:sz w:val="21"/>
                <w:szCs w:val="22"/>
                <w:lang w:val="zh-CN" w:eastAsia="zh-CN" w:bidi="ar-SA"/>
              </w:rPr>
            </w:pPr>
          </w:p>
        </w:tc>
      </w:tr>
      <w:tr w14:paraId="4C826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432272A7">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p>
        </w:tc>
        <w:tc>
          <w:tcPr>
            <w:tcW w:w="1901" w:type="dxa"/>
          </w:tcPr>
          <w:p w14:paraId="26057A2B">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79C4047F">
            <w:pPr>
              <w:rPr>
                <w:color w:val="auto"/>
                <w:lang w:val="zh-CN"/>
              </w:rPr>
            </w:pPr>
          </w:p>
        </w:tc>
      </w:tr>
      <w:tr w14:paraId="347C0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76F1AC5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远端汇率</w:t>
            </w:r>
          </w:p>
        </w:tc>
        <w:tc>
          <w:tcPr>
            <w:tcW w:w="1901" w:type="dxa"/>
          </w:tcPr>
          <w:p w14:paraId="0A8EFC35">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521C69A4">
            <w:pPr>
              <w:rPr>
                <w:color w:val="auto"/>
                <w:lang w:val="zh-CN"/>
              </w:rPr>
            </w:pPr>
          </w:p>
        </w:tc>
      </w:tr>
      <w:tr w14:paraId="5EEB7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C00B96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远端买入金额</w:t>
            </w:r>
          </w:p>
        </w:tc>
        <w:tc>
          <w:tcPr>
            <w:tcW w:w="1901" w:type="dxa"/>
          </w:tcPr>
          <w:p w14:paraId="54B6FDD6">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283B6044">
            <w:pPr>
              <w:rPr>
                <w:color w:val="auto"/>
                <w:lang w:val="zh-CN"/>
              </w:rPr>
            </w:pPr>
          </w:p>
        </w:tc>
      </w:tr>
      <w:tr w14:paraId="2BEAB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10C9422">
            <w:pPr>
              <w:rPr>
                <w:rFonts w:hint="default"/>
                <w:color w:val="auto"/>
                <w:lang w:val="en-US" w:eastAsia="zh-CN"/>
              </w:rPr>
            </w:pPr>
            <w:r>
              <w:rPr>
                <w:rFonts w:hint="eastAsia"/>
                <w:color w:val="auto"/>
                <w:lang w:val="en-US" w:eastAsia="zh-CN"/>
              </w:rPr>
              <w:t>期末收益</w:t>
            </w:r>
          </w:p>
        </w:tc>
        <w:tc>
          <w:tcPr>
            <w:tcW w:w="1901" w:type="dxa"/>
          </w:tcPr>
          <w:p w14:paraId="0B8FFC80">
            <w:pPr>
              <w:rPr>
                <w:rFonts w:hint="eastAsia" w:eastAsia="宋体"/>
                <w:color w:val="auto"/>
                <w:lang w:val="en-US" w:eastAsia="zh-CN"/>
              </w:rPr>
            </w:pPr>
            <w:r>
              <w:rPr>
                <w:rFonts w:hint="eastAsia"/>
                <w:color w:val="auto"/>
                <w:lang w:val="en-US" w:eastAsia="zh-CN"/>
              </w:rPr>
              <w:t>输出</w:t>
            </w:r>
          </w:p>
        </w:tc>
        <w:tc>
          <w:tcPr>
            <w:tcW w:w="4954" w:type="dxa"/>
          </w:tcPr>
          <w:p w14:paraId="6BBD8029">
            <w:pPr>
              <w:rPr>
                <w:color w:val="auto"/>
                <w:lang w:val="zh-CN"/>
              </w:rPr>
            </w:pPr>
            <w:r>
              <w:rPr>
                <w:rFonts w:hint="eastAsia"/>
                <w:color w:val="auto"/>
                <w:lang w:val="en-US" w:eastAsia="zh-CN"/>
              </w:rPr>
              <w:t>币种为近端买入币种</w:t>
            </w:r>
          </w:p>
        </w:tc>
      </w:tr>
      <w:tr w14:paraId="64CDB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12527FF8">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1901" w:type="dxa"/>
          </w:tcPr>
          <w:p w14:paraId="30D983F0">
            <w:pPr>
              <w:rPr>
                <w:rFonts w:ascii="Calibri" w:hAnsi="Calibri" w:eastAsia="宋体" w:cs="黑体"/>
                <w:strike/>
                <w:color w:val="auto"/>
                <w:kern w:val="2"/>
                <w:sz w:val="21"/>
                <w:szCs w:val="22"/>
                <w:lang w:val="zh-CN" w:eastAsia="zh-CN" w:bidi="ar-SA"/>
              </w:rPr>
            </w:pPr>
            <w:r>
              <w:rPr>
                <w:rFonts w:hint="eastAsia"/>
                <w:strike/>
                <w:color w:val="auto"/>
                <w:lang w:val="en-US" w:eastAsia="zh-CN"/>
              </w:rPr>
              <w:t>输出</w:t>
            </w:r>
          </w:p>
        </w:tc>
        <w:tc>
          <w:tcPr>
            <w:tcW w:w="4954" w:type="dxa"/>
          </w:tcPr>
          <w:p w14:paraId="72C163C6">
            <w:pPr>
              <w:rPr>
                <w:color w:val="auto"/>
                <w:lang w:val="zh-CN"/>
              </w:rPr>
            </w:pPr>
          </w:p>
        </w:tc>
      </w:tr>
      <w:tr w14:paraId="598BD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1F42B983">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1901" w:type="dxa"/>
          </w:tcPr>
          <w:p w14:paraId="12F8D4C3">
            <w:pPr>
              <w:rPr>
                <w:rFonts w:ascii="Calibri" w:hAnsi="Calibri" w:eastAsia="宋体" w:cs="黑体"/>
                <w:strike/>
                <w:color w:val="auto"/>
                <w:kern w:val="2"/>
                <w:sz w:val="21"/>
                <w:szCs w:val="22"/>
                <w:lang w:val="zh-CN" w:eastAsia="zh-CN" w:bidi="ar-SA"/>
              </w:rPr>
            </w:pPr>
            <w:r>
              <w:rPr>
                <w:rFonts w:hint="eastAsia"/>
                <w:strike/>
                <w:color w:val="auto"/>
                <w:lang w:val="en-US" w:eastAsia="zh-CN"/>
              </w:rPr>
              <w:t>输出</w:t>
            </w:r>
          </w:p>
        </w:tc>
        <w:tc>
          <w:tcPr>
            <w:tcW w:w="4954" w:type="dxa"/>
          </w:tcPr>
          <w:p w14:paraId="19666807">
            <w:pPr>
              <w:rPr>
                <w:color w:val="auto"/>
                <w:lang w:val="zh-CN"/>
              </w:rPr>
            </w:pPr>
          </w:p>
        </w:tc>
      </w:tr>
      <w:tr w14:paraId="2409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55" w:author="001008220 [2]" w:date="2025-09-04T10:57:15Z"/>
        </w:trPr>
        <w:tc>
          <w:tcPr>
            <w:tcW w:w="1303" w:type="dxa"/>
          </w:tcPr>
          <w:p w14:paraId="6A2F9A3E">
            <w:pPr>
              <w:rPr>
                <w:ins w:id="156" w:author="001008220 [2]" w:date="2025-09-04T10:57:15Z"/>
                <w:rFonts w:hint="eastAsia"/>
                <w:color w:val="auto"/>
                <w:lang w:val="en-US" w:eastAsia="zh-CN"/>
              </w:rPr>
            </w:pPr>
            <w:ins w:id="157" w:author="001008220 [2]" w:date="2025-09-04T10:57:48Z">
              <w:r>
                <w:rPr>
                  <w:rFonts w:hint="eastAsia"/>
                  <w:color w:val="auto"/>
                  <w:lang w:val="en-US" w:eastAsia="zh-CN"/>
                </w:rPr>
                <w:t>期权</w:t>
              </w:r>
            </w:ins>
            <w:ins w:id="158" w:author="001008220 [2]" w:date="2025-09-04T10:57:34Z">
              <w:r>
                <w:rPr>
                  <w:rFonts w:hint="eastAsia"/>
                  <w:color w:val="auto"/>
                  <w:lang w:val="en-US" w:eastAsia="zh-CN"/>
                </w:rPr>
                <w:t>列表</w:t>
              </w:r>
            </w:ins>
          </w:p>
        </w:tc>
        <w:tc>
          <w:tcPr>
            <w:tcW w:w="1901" w:type="dxa"/>
          </w:tcPr>
          <w:p w14:paraId="57481E96">
            <w:pPr>
              <w:rPr>
                <w:ins w:id="159" w:author="001008220 [2]" w:date="2025-09-04T10:57:15Z"/>
                <w:rFonts w:hint="eastAsia"/>
                <w:color w:val="auto"/>
                <w:lang w:val="en-US" w:eastAsia="zh-CN"/>
              </w:rPr>
            </w:pPr>
          </w:p>
        </w:tc>
        <w:tc>
          <w:tcPr>
            <w:tcW w:w="4954" w:type="dxa"/>
          </w:tcPr>
          <w:p w14:paraId="78FEED23">
            <w:pPr>
              <w:rPr>
                <w:ins w:id="160" w:author="001008220 [2]" w:date="2025-09-04T10:57:15Z"/>
                <w:color w:val="auto"/>
                <w:lang w:val="zh-CN"/>
              </w:rPr>
            </w:pPr>
          </w:p>
        </w:tc>
      </w:tr>
      <w:tr w14:paraId="43ABE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61" w:author="001008220 [2]" w:date="2025-09-04T10:57:20Z"/>
        </w:trPr>
        <w:tc>
          <w:tcPr>
            <w:tcW w:w="1303" w:type="dxa"/>
          </w:tcPr>
          <w:p w14:paraId="31B0B214">
            <w:pPr>
              <w:rPr>
                <w:ins w:id="162" w:author="001008220 [2]" w:date="2025-09-04T10:57:20Z"/>
                <w:rFonts w:hint="default"/>
                <w:color w:val="auto"/>
                <w:lang w:val="en-US" w:eastAsia="zh-CN"/>
              </w:rPr>
            </w:pPr>
            <w:ins w:id="163" w:author="001008220 [2]" w:date="2025-09-04T10:58:13Z">
              <w:r>
                <w:rPr>
                  <w:rFonts w:hint="eastAsia"/>
                  <w:color w:val="auto"/>
                  <w:lang w:val="en-US" w:eastAsia="zh-CN"/>
                </w:rPr>
                <w:t>期权费</w:t>
              </w:r>
            </w:ins>
            <w:ins w:id="164" w:author="001008220 [2]" w:date="2025-09-09T10:02:46Z">
              <w:r>
                <w:rPr>
                  <w:rFonts w:hint="eastAsia"/>
                  <w:color w:val="auto"/>
                  <w:lang w:val="en-US" w:eastAsia="zh-CN"/>
                </w:rPr>
                <w:t>（CNY）</w:t>
              </w:r>
            </w:ins>
          </w:p>
        </w:tc>
        <w:tc>
          <w:tcPr>
            <w:tcW w:w="1901" w:type="dxa"/>
          </w:tcPr>
          <w:p w14:paraId="761AA7FA">
            <w:pPr>
              <w:rPr>
                <w:ins w:id="165" w:author="001008220 [2]" w:date="2025-09-04T10:57:20Z"/>
                <w:rFonts w:hint="default"/>
                <w:color w:val="auto"/>
                <w:lang w:val="en-US" w:eastAsia="zh-CN"/>
              </w:rPr>
            </w:pPr>
            <w:ins w:id="166" w:author="001008220 [2]" w:date="2025-09-04T10:58:22Z">
              <w:r>
                <w:rPr>
                  <w:rFonts w:hint="eastAsia"/>
                  <w:color w:val="auto"/>
                  <w:lang w:val="en-US" w:eastAsia="zh-CN"/>
                </w:rPr>
                <w:t>输出</w:t>
              </w:r>
            </w:ins>
          </w:p>
        </w:tc>
        <w:tc>
          <w:tcPr>
            <w:tcW w:w="4954" w:type="dxa"/>
          </w:tcPr>
          <w:p w14:paraId="6FF3680E">
            <w:pPr>
              <w:rPr>
                <w:ins w:id="167" w:author="001008220 [2]" w:date="2025-09-04T10:57:20Z"/>
                <w:rFonts w:hint="default" w:eastAsia="宋体"/>
                <w:color w:val="auto"/>
                <w:lang w:val="en-US" w:eastAsia="zh-CN"/>
              </w:rPr>
            </w:pPr>
            <w:ins w:id="168" w:author="001008220 [2]" w:date="2025-09-04T11:00:11Z">
              <w:r>
                <w:rPr>
                  <w:rFonts w:hint="eastAsia"/>
                  <w:color w:val="auto"/>
                  <w:lang w:val="en-US" w:eastAsia="zh-CN"/>
                </w:rPr>
                <w:t>标注</w:t>
              </w:r>
            </w:ins>
            <w:ins w:id="169" w:author="001008220 [2]" w:date="2025-09-04T11:00:01Z">
              <w:r>
                <w:rPr>
                  <w:rFonts w:hint="eastAsia"/>
                  <w:color w:val="auto"/>
                  <w:lang w:val="en-US" w:eastAsia="zh-CN"/>
                </w:rPr>
                <w:t>“</w:t>
              </w:r>
            </w:ins>
            <w:ins w:id="170" w:author="001008220 [2]" w:date="2025-09-04T10:59:53Z">
              <w:r>
                <w:rPr>
                  <w:rFonts w:hint="eastAsia"/>
                  <w:color w:val="auto"/>
                  <w:lang w:val="en-US" w:eastAsia="zh-CN"/>
                </w:rPr>
                <w:t>+</w:t>
              </w:r>
            </w:ins>
            <w:ins w:id="171" w:author="001008220 [2]" w:date="2025-09-04T10:59:54Z">
              <w:r>
                <w:rPr>
                  <w:rFonts w:hint="eastAsia"/>
                  <w:color w:val="auto"/>
                  <w:lang w:val="en-US" w:eastAsia="zh-CN"/>
                </w:rPr>
                <w:t>/</w:t>
              </w:r>
            </w:ins>
            <w:ins w:id="172" w:author="001008220 [2]" w:date="2025-09-04T10:59:57Z">
              <w:r>
                <w:rPr>
                  <w:rFonts w:hint="eastAsia"/>
                  <w:color w:val="auto"/>
                  <w:lang w:val="en-US" w:eastAsia="zh-CN"/>
                </w:rPr>
                <w:t>-</w:t>
              </w:r>
            </w:ins>
            <w:ins w:id="173" w:author="001008220 [2]" w:date="2025-09-04T11:00:05Z">
              <w:r>
                <w:rPr>
                  <w:rFonts w:hint="eastAsia"/>
                  <w:color w:val="auto"/>
                  <w:lang w:val="en-US" w:eastAsia="zh-CN"/>
                </w:rPr>
                <w:t>”</w:t>
              </w:r>
            </w:ins>
          </w:p>
        </w:tc>
      </w:tr>
      <w:tr w14:paraId="4D22C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ins w:id="174" w:author="001008220 [2]" w:date="2025-09-04T10:58:37Z"/>
        </w:trPr>
        <w:tc>
          <w:tcPr>
            <w:tcW w:w="1303" w:type="dxa"/>
          </w:tcPr>
          <w:p w14:paraId="0C0D4340">
            <w:pPr>
              <w:rPr>
                <w:ins w:id="175" w:author="001008220 [2]" w:date="2025-09-04T10:58:37Z"/>
                <w:rFonts w:hint="eastAsia"/>
                <w:color w:val="auto"/>
                <w:lang w:val="en-US" w:eastAsia="zh-CN"/>
              </w:rPr>
            </w:pPr>
          </w:p>
        </w:tc>
        <w:tc>
          <w:tcPr>
            <w:tcW w:w="1901" w:type="dxa"/>
          </w:tcPr>
          <w:p w14:paraId="477FF122">
            <w:pPr>
              <w:rPr>
                <w:ins w:id="176" w:author="001008220 [2]" w:date="2025-09-04T10:58:37Z"/>
                <w:rFonts w:hint="eastAsia"/>
                <w:color w:val="auto"/>
                <w:lang w:val="en-US" w:eastAsia="zh-CN"/>
              </w:rPr>
            </w:pPr>
          </w:p>
        </w:tc>
        <w:tc>
          <w:tcPr>
            <w:tcW w:w="4954" w:type="dxa"/>
          </w:tcPr>
          <w:p w14:paraId="71C39D30">
            <w:pPr>
              <w:rPr>
                <w:ins w:id="177" w:author="001008220 [2]" w:date="2025-09-04T10:58:37Z"/>
                <w:color w:val="auto"/>
                <w:lang w:val="zh-CN"/>
              </w:rPr>
            </w:pPr>
          </w:p>
        </w:tc>
      </w:tr>
      <w:tr w14:paraId="6F8AA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78" w:author="001008220 [2]" w:date="2025-09-04T11:15:28Z"/>
        </w:trPr>
        <w:tc>
          <w:tcPr>
            <w:tcW w:w="1303" w:type="dxa"/>
          </w:tcPr>
          <w:p w14:paraId="5100CAA3">
            <w:pPr>
              <w:rPr>
                <w:ins w:id="179" w:author="001008220 [2]" w:date="2025-09-04T11:15:28Z"/>
                <w:rFonts w:hint="default"/>
                <w:color w:val="auto"/>
                <w:lang w:val="en-US" w:eastAsia="zh-CN"/>
              </w:rPr>
            </w:pPr>
            <w:r>
              <w:rPr>
                <w:rFonts w:hint="eastAsia"/>
                <w:color w:val="auto"/>
                <w:lang w:val="en-US" w:eastAsia="zh-CN"/>
              </w:rPr>
              <w:t>添加新产品</w:t>
            </w:r>
          </w:p>
        </w:tc>
        <w:tc>
          <w:tcPr>
            <w:tcW w:w="1901" w:type="dxa"/>
          </w:tcPr>
          <w:p w14:paraId="400611EB">
            <w:pPr>
              <w:rPr>
                <w:ins w:id="180" w:author="001008220 [2]" w:date="2025-09-04T11:15:28Z"/>
                <w:rFonts w:hint="default"/>
                <w:color w:val="auto"/>
                <w:lang w:val="en-US" w:eastAsia="zh-CN"/>
              </w:rPr>
            </w:pPr>
            <w:r>
              <w:rPr>
                <w:rFonts w:hint="eastAsia"/>
                <w:color w:val="auto"/>
                <w:lang w:val="en-US" w:eastAsia="zh-CN"/>
              </w:rPr>
              <w:t>按钮</w:t>
            </w:r>
          </w:p>
        </w:tc>
        <w:tc>
          <w:tcPr>
            <w:tcW w:w="4954" w:type="dxa"/>
          </w:tcPr>
          <w:p w14:paraId="5484C4E5">
            <w:pPr>
              <w:rPr>
                <w:ins w:id="181" w:author="001008220 [2]" w:date="2025-09-04T11:15:28Z"/>
                <w:color w:val="auto"/>
                <w:lang w:val="zh-CN"/>
              </w:rPr>
            </w:pPr>
          </w:p>
        </w:tc>
      </w:tr>
      <w:tr w14:paraId="15685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5E67DB8">
            <w:pPr>
              <w:rPr>
                <w:rFonts w:hint="default"/>
                <w:color w:val="auto"/>
                <w:lang w:val="en-US" w:eastAsia="zh-CN"/>
              </w:rPr>
            </w:pPr>
            <w:r>
              <w:rPr>
                <w:rFonts w:hint="eastAsia"/>
                <w:color w:val="auto"/>
                <w:lang w:val="en-US" w:eastAsia="zh-CN"/>
              </w:rPr>
              <w:t>汇总收益</w:t>
            </w:r>
          </w:p>
        </w:tc>
        <w:tc>
          <w:tcPr>
            <w:tcW w:w="1901" w:type="dxa"/>
          </w:tcPr>
          <w:p w14:paraId="32716E7B">
            <w:pPr>
              <w:rPr>
                <w:rFonts w:hint="eastAsia" w:eastAsia="宋体"/>
                <w:color w:val="auto"/>
                <w:lang w:val="en-US" w:eastAsia="zh-CN"/>
              </w:rPr>
            </w:pPr>
            <w:r>
              <w:rPr>
                <w:rFonts w:hint="eastAsia"/>
                <w:color w:val="auto"/>
                <w:lang w:val="en-US" w:eastAsia="zh-CN"/>
              </w:rPr>
              <w:t>按钮</w:t>
            </w:r>
          </w:p>
        </w:tc>
        <w:tc>
          <w:tcPr>
            <w:tcW w:w="4954" w:type="dxa"/>
          </w:tcPr>
          <w:p w14:paraId="7DF37848">
            <w:pPr>
              <w:rPr>
                <w:color w:val="auto"/>
                <w:lang w:val="zh-CN"/>
              </w:rPr>
            </w:pPr>
          </w:p>
        </w:tc>
      </w:tr>
      <w:tr w14:paraId="1CCDD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82" w:author="001008220 [2]" w:date="2025-09-04T10:35:20Z"/>
        </w:trPr>
        <w:tc>
          <w:tcPr>
            <w:tcW w:w="1303" w:type="dxa"/>
          </w:tcPr>
          <w:p w14:paraId="25AA3700">
            <w:pPr>
              <w:rPr>
                <w:ins w:id="183" w:author="001008220 [2]" w:date="2025-09-04T10:35:20Z"/>
                <w:rFonts w:hint="default"/>
                <w:color w:val="auto"/>
                <w:lang w:val="en-US" w:eastAsia="zh-CN"/>
              </w:rPr>
            </w:pPr>
            <w:ins w:id="184" w:author="001008220 [2]" w:date="2025-09-04T10:35:35Z">
              <w:r>
                <w:rPr>
                  <w:rFonts w:hint="eastAsia"/>
                  <w:color w:val="auto"/>
                  <w:lang w:val="en-US" w:eastAsia="zh-CN"/>
                </w:rPr>
                <w:t>比较</w:t>
              </w:r>
            </w:ins>
          </w:p>
        </w:tc>
        <w:tc>
          <w:tcPr>
            <w:tcW w:w="1901" w:type="dxa"/>
          </w:tcPr>
          <w:p w14:paraId="76150AB0">
            <w:pPr>
              <w:rPr>
                <w:ins w:id="185" w:author="001008220 [2]" w:date="2025-09-04T10:35:20Z"/>
                <w:rFonts w:hint="default"/>
                <w:color w:val="auto"/>
                <w:lang w:val="en-US" w:eastAsia="zh-CN"/>
              </w:rPr>
            </w:pPr>
            <w:ins w:id="186" w:author="001008220 [2]" w:date="2025-09-04T10:35:25Z">
              <w:r>
                <w:rPr>
                  <w:rFonts w:hint="eastAsia"/>
                  <w:color w:val="auto"/>
                  <w:lang w:val="en-US" w:eastAsia="zh-CN"/>
                </w:rPr>
                <w:t>按钮</w:t>
              </w:r>
            </w:ins>
          </w:p>
        </w:tc>
        <w:tc>
          <w:tcPr>
            <w:tcW w:w="4954" w:type="dxa"/>
          </w:tcPr>
          <w:p w14:paraId="640CF9D8">
            <w:pPr>
              <w:rPr>
                <w:ins w:id="187" w:author="001008220 [2]" w:date="2025-09-04T10:35:20Z"/>
                <w:color w:val="auto"/>
                <w:lang w:val="zh-CN"/>
              </w:rPr>
            </w:pPr>
          </w:p>
        </w:tc>
      </w:tr>
      <w:tr w14:paraId="4619C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188" w:author="001008220 [2]" w:date="2025-09-04T11:22:52Z"/>
        </w:trPr>
        <w:tc>
          <w:tcPr>
            <w:tcW w:w="1303" w:type="dxa"/>
          </w:tcPr>
          <w:p w14:paraId="58D168F8">
            <w:pPr>
              <w:rPr>
                <w:ins w:id="189" w:author="001008220 [2]" w:date="2025-09-04T11:22:52Z"/>
                <w:rFonts w:hint="default"/>
                <w:color w:val="auto"/>
                <w:lang w:val="en-US" w:eastAsia="zh-CN"/>
              </w:rPr>
            </w:pPr>
            <w:ins w:id="190" w:author="001008220 [2]" w:date="2025-09-04T11:22:56Z">
              <w:r>
                <w:rPr>
                  <w:rFonts w:hint="eastAsia"/>
                  <w:color w:val="auto"/>
                  <w:lang w:val="en-US" w:eastAsia="zh-CN"/>
                </w:rPr>
                <w:t>清空</w:t>
              </w:r>
            </w:ins>
          </w:p>
        </w:tc>
        <w:tc>
          <w:tcPr>
            <w:tcW w:w="1901" w:type="dxa"/>
          </w:tcPr>
          <w:p w14:paraId="3E8EB41A">
            <w:pPr>
              <w:rPr>
                <w:ins w:id="191" w:author="001008220 [2]" w:date="2025-09-04T11:22:52Z"/>
                <w:rFonts w:hint="default"/>
                <w:color w:val="auto"/>
                <w:lang w:val="en-US" w:eastAsia="zh-CN"/>
              </w:rPr>
            </w:pPr>
            <w:ins w:id="192" w:author="001008220 [2]" w:date="2025-09-04T11:22:58Z">
              <w:r>
                <w:rPr>
                  <w:rFonts w:hint="eastAsia"/>
                  <w:color w:val="auto"/>
                  <w:lang w:val="en-US" w:eastAsia="zh-CN"/>
                </w:rPr>
                <w:t>按钮</w:t>
              </w:r>
            </w:ins>
          </w:p>
        </w:tc>
        <w:tc>
          <w:tcPr>
            <w:tcW w:w="4954" w:type="dxa"/>
          </w:tcPr>
          <w:p w14:paraId="2D391D11">
            <w:pPr>
              <w:rPr>
                <w:ins w:id="193" w:author="001008220 [2]" w:date="2025-09-04T11:22:52Z"/>
                <w:color w:val="auto"/>
                <w:lang w:val="zh-CN"/>
              </w:rPr>
            </w:pPr>
          </w:p>
        </w:tc>
      </w:tr>
      <w:tr w14:paraId="7F63F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03" w:type="dxa"/>
          </w:tcPr>
          <w:p w14:paraId="61448649">
            <w:pPr>
              <w:rPr>
                <w:rFonts w:hint="eastAsia" w:ascii="Calibri" w:hAnsi="Calibri" w:eastAsia="宋体" w:cs="黑体"/>
                <w:color w:val="auto"/>
                <w:kern w:val="2"/>
                <w:sz w:val="21"/>
                <w:szCs w:val="22"/>
                <w:lang w:val="en-US" w:eastAsia="zh-CN" w:bidi="ar-SA"/>
              </w:rPr>
            </w:pPr>
          </w:p>
        </w:tc>
        <w:tc>
          <w:tcPr>
            <w:tcW w:w="1901" w:type="dxa"/>
          </w:tcPr>
          <w:p w14:paraId="5417034B">
            <w:pPr>
              <w:rPr>
                <w:rFonts w:ascii="Calibri" w:hAnsi="Calibri" w:eastAsia="宋体" w:cs="黑体"/>
                <w:color w:val="auto"/>
                <w:kern w:val="2"/>
                <w:sz w:val="21"/>
                <w:szCs w:val="22"/>
                <w:lang w:val="zh-CN" w:eastAsia="zh-CN" w:bidi="ar-SA"/>
              </w:rPr>
            </w:pPr>
          </w:p>
        </w:tc>
        <w:tc>
          <w:tcPr>
            <w:tcW w:w="4954" w:type="dxa"/>
          </w:tcPr>
          <w:p w14:paraId="51252A9A">
            <w:pPr>
              <w:rPr>
                <w:color w:val="auto"/>
                <w:lang w:val="zh-CN"/>
              </w:rPr>
            </w:pPr>
          </w:p>
        </w:tc>
      </w:tr>
      <w:tr w14:paraId="37591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593174F8">
            <w:pPr>
              <w:rPr>
                <w:rFonts w:hint="default" w:eastAsia="宋体"/>
                <w:color w:val="auto"/>
                <w:lang w:val="en-US" w:eastAsia="zh-CN"/>
              </w:rPr>
            </w:pPr>
            <w:r>
              <w:rPr>
                <w:rFonts w:hint="eastAsia"/>
                <w:color w:val="auto"/>
                <w:lang w:val="en-US" w:eastAsia="zh-CN"/>
              </w:rPr>
              <w:t>添加新产品 页面</w:t>
            </w:r>
          </w:p>
        </w:tc>
      </w:tr>
      <w:tr w14:paraId="0E770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0E1B6A7F">
            <w:pPr>
              <w:rPr>
                <w:rFonts w:hint="default"/>
                <w:color w:val="auto"/>
                <w:lang w:val="en-US" w:eastAsia="zh-CN"/>
              </w:rPr>
            </w:pPr>
            <w:r>
              <w:rPr>
                <w:rFonts w:hint="eastAsia"/>
                <w:color w:val="auto"/>
                <w:lang w:val="en-US" w:eastAsia="zh-CN"/>
              </w:rPr>
              <w:t>产品种类</w:t>
            </w:r>
          </w:p>
        </w:tc>
        <w:tc>
          <w:tcPr>
            <w:tcW w:w="1901" w:type="dxa"/>
          </w:tcPr>
          <w:p w14:paraId="0066C2EC">
            <w:pPr>
              <w:rPr>
                <w:rFonts w:hint="eastAsia" w:eastAsia="宋体"/>
                <w:color w:val="auto"/>
                <w:lang w:val="en-US" w:eastAsia="zh-CN"/>
              </w:rPr>
            </w:pPr>
            <w:r>
              <w:rPr>
                <w:rFonts w:hint="eastAsia"/>
                <w:color w:val="auto"/>
                <w:lang w:val="en-US" w:eastAsia="zh-CN"/>
              </w:rPr>
              <w:t>下拉框</w:t>
            </w:r>
          </w:p>
        </w:tc>
        <w:tc>
          <w:tcPr>
            <w:tcW w:w="4954" w:type="dxa"/>
          </w:tcPr>
          <w:p w14:paraId="732B9F29">
            <w:pPr>
              <w:rPr>
                <w:rFonts w:hint="eastAsia"/>
                <w:color w:val="auto"/>
                <w:lang w:val="en-US" w:eastAsia="zh-CN"/>
              </w:rPr>
            </w:pPr>
            <w:r>
              <w:rPr>
                <w:rFonts w:hint="eastAsia"/>
                <w:color w:val="auto"/>
                <w:lang w:val="en-US" w:eastAsia="zh-CN"/>
              </w:rPr>
              <w:t>存款</w:t>
            </w:r>
          </w:p>
          <w:p w14:paraId="3275681A">
            <w:pPr>
              <w:rPr>
                <w:rFonts w:hint="eastAsia"/>
                <w:color w:val="auto"/>
                <w:lang w:val="en-US" w:eastAsia="zh-CN"/>
              </w:rPr>
            </w:pPr>
            <w:r>
              <w:rPr>
                <w:rFonts w:hint="eastAsia"/>
                <w:color w:val="auto"/>
                <w:lang w:val="en-US" w:eastAsia="zh-CN"/>
              </w:rPr>
              <w:t>贷款</w:t>
            </w:r>
          </w:p>
          <w:p w14:paraId="1F6A8844">
            <w:pPr>
              <w:rPr>
                <w:rFonts w:hint="default"/>
                <w:color w:val="auto"/>
                <w:lang w:val="en-US" w:eastAsia="zh-CN"/>
              </w:rPr>
            </w:pPr>
            <w:r>
              <w:rPr>
                <w:rFonts w:hint="eastAsia"/>
                <w:color w:val="auto"/>
                <w:lang w:val="en-US" w:eastAsia="zh-CN"/>
              </w:rPr>
              <w:t>信用证</w:t>
            </w:r>
          </w:p>
          <w:p w14:paraId="01F7D34C">
            <w:pPr>
              <w:rPr>
                <w:rFonts w:hint="eastAsia"/>
                <w:color w:val="auto"/>
                <w:lang w:val="en-US" w:eastAsia="zh-CN"/>
              </w:rPr>
            </w:pPr>
            <w:r>
              <w:rPr>
                <w:rFonts w:hint="eastAsia"/>
                <w:color w:val="auto"/>
                <w:lang w:val="en-US" w:eastAsia="zh-CN"/>
              </w:rPr>
              <w:t>即期</w:t>
            </w:r>
          </w:p>
          <w:p w14:paraId="6088FB2C">
            <w:pPr>
              <w:rPr>
                <w:rFonts w:hint="default"/>
                <w:color w:val="auto"/>
                <w:lang w:val="en-US" w:eastAsia="zh-CN"/>
              </w:rPr>
            </w:pPr>
            <w:r>
              <w:rPr>
                <w:rFonts w:hint="eastAsia"/>
                <w:color w:val="auto"/>
                <w:lang w:val="en-US" w:eastAsia="zh-CN"/>
              </w:rPr>
              <w:t>衍生</w:t>
            </w:r>
          </w:p>
        </w:tc>
      </w:tr>
      <w:tr w14:paraId="7FAE6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52CE4E8">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产品名称</w:t>
            </w:r>
          </w:p>
        </w:tc>
        <w:tc>
          <w:tcPr>
            <w:tcW w:w="1901" w:type="dxa"/>
          </w:tcPr>
          <w:p w14:paraId="711B75A3">
            <w:pPr>
              <w:rPr>
                <w:rFonts w:hint="default" w:eastAsia="宋体"/>
                <w:color w:val="auto"/>
                <w:lang w:val="en-US" w:eastAsia="zh-CN"/>
              </w:rPr>
            </w:pPr>
            <w:r>
              <w:rPr>
                <w:rFonts w:hint="eastAsia"/>
                <w:color w:val="auto"/>
                <w:lang w:val="en-US" w:eastAsia="zh-CN"/>
              </w:rPr>
              <w:t>必输/隐藏/必输，下拉框</w:t>
            </w:r>
          </w:p>
        </w:tc>
        <w:tc>
          <w:tcPr>
            <w:tcW w:w="4954" w:type="dxa"/>
          </w:tcPr>
          <w:p w14:paraId="7E85EBAC">
            <w:pPr>
              <w:rPr>
                <w:rFonts w:hint="eastAsia"/>
                <w:color w:val="auto"/>
                <w:lang w:val="en-US" w:eastAsia="zh-CN"/>
              </w:rPr>
            </w:pPr>
            <w:r>
              <w:rPr>
                <w:rFonts w:hint="eastAsia"/>
                <w:color w:val="auto"/>
                <w:lang w:val="en-US" w:eastAsia="zh-CN"/>
              </w:rPr>
              <w:t>若产品种类为存款或者贷款，则手工输入，必输；</w:t>
            </w:r>
          </w:p>
          <w:p w14:paraId="70C635BB">
            <w:pPr>
              <w:rPr>
                <w:rFonts w:hint="default"/>
                <w:color w:val="auto"/>
                <w:lang w:val="en-US" w:eastAsia="zh-CN"/>
              </w:rPr>
            </w:pPr>
            <w:r>
              <w:rPr>
                <w:rFonts w:hint="eastAsia"/>
                <w:color w:val="auto"/>
                <w:lang w:val="en-US" w:eastAsia="zh-CN"/>
              </w:rPr>
              <w:t>若产品种类为信用证、即期，则隐藏；</w:t>
            </w:r>
          </w:p>
          <w:p w14:paraId="69B14139">
            <w:pPr>
              <w:rPr>
                <w:rFonts w:hint="eastAsia"/>
                <w:color w:val="auto"/>
                <w:lang w:val="en-US" w:eastAsia="zh-CN"/>
              </w:rPr>
            </w:pPr>
            <w:r>
              <w:rPr>
                <w:rFonts w:hint="eastAsia"/>
                <w:color w:val="auto"/>
                <w:lang w:val="en-US" w:eastAsia="zh-CN"/>
              </w:rPr>
              <w:t>若产品种类为衍生，则为下拉框，必输：</w:t>
            </w:r>
          </w:p>
          <w:p w14:paraId="121437F8">
            <w:pPr>
              <w:rPr>
                <w:rFonts w:hint="eastAsia"/>
                <w:color w:val="auto"/>
                <w:lang w:val="en-US" w:eastAsia="zh-CN"/>
              </w:rPr>
            </w:pPr>
            <w:r>
              <w:rPr>
                <w:rFonts w:hint="eastAsia"/>
                <w:color w:val="auto"/>
                <w:lang w:val="en-US" w:eastAsia="zh-CN"/>
              </w:rPr>
              <w:t>远期</w:t>
            </w:r>
          </w:p>
          <w:p w14:paraId="0387B141">
            <w:pPr>
              <w:rPr>
                <w:ins w:id="194" w:author="001008220 [2]" w:date="2025-09-04T10:41:16Z"/>
                <w:rFonts w:hint="eastAsia"/>
                <w:color w:val="auto"/>
                <w:lang w:val="en-US" w:eastAsia="zh-CN"/>
              </w:rPr>
            </w:pPr>
            <w:r>
              <w:rPr>
                <w:rFonts w:hint="eastAsia"/>
                <w:color w:val="auto"/>
                <w:lang w:val="en-US" w:eastAsia="zh-CN"/>
              </w:rPr>
              <w:t>掉期</w:t>
            </w:r>
          </w:p>
          <w:p w14:paraId="0C0E3719">
            <w:pPr>
              <w:rPr>
                <w:rFonts w:hint="default"/>
                <w:color w:val="auto"/>
                <w:lang w:val="en-US" w:eastAsia="zh-CN"/>
              </w:rPr>
            </w:pPr>
            <w:ins w:id="195" w:author="001008220 [2]" w:date="2025-09-04T10:41:19Z">
              <w:r>
                <w:rPr>
                  <w:rFonts w:hint="eastAsia"/>
                  <w:color w:val="auto"/>
                  <w:lang w:val="en-US" w:eastAsia="zh-CN"/>
                </w:rPr>
                <w:t>期权</w:t>
              </w:r>
            </w:ins>
          </w:p>
        </w:tc>
      </w:tr>
      <w:tr w14:paraId="5DBB5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0F564DF">
            <w:pPr>
              <w:rPr>
                <w:color w:val="auto"/>
                <w:lang w:val="zh-CN"/>
              </w:rPr>
            </w:pPr>
            <w:r>
              <w:rPr>
                <w:rFonts w:hint="eastAsia"/>
                <w:color w:val="auto"/>
                <w:lang w:val="en-US" w:eastAsia="zh-CN"/>
              </w:rPr>
              <w:t>存款列表</w:t>
            </w:r>
          </w:p>
        </w:tc>
      </w:tr>
      <w:tr w14:paraId="05BBE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91033E2">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1901" w:type="dxa"/>
          </w:tcPr>
          <w:p w14:paraId="137F311D">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4954" w:type="dxa"/>
          </w:tcPr>
          <w:p w14:paraId="48291E12">
            <w:pPr>
              <w:rPr>
                <w:rFonts w:ascii="Calibri" w:hAnsi="Calibri" w:eastAsia="宋体" w:cs="黑体"/>
                <w:color w:val="auto"/>
                <w:kern w:val="2"/>
                <w:sz w:val="21"/>
                <w:szCs w:val="22"/>
                <w:lang w:val="zh-CN" w:eastAsia="zh-CN" w:bidi="ar-SA"/>
              </w:rPr>
            </w:pPr>
          </w:p>
        </w:tc>
      </w:tr>
      <w:tr w14:paraId="083C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61F543C0">
            <w:pPr>
              <w:rPr>
                <w:rFonts w:hint="eastAsia" w:ascii="Calibri" w:hAnsi="Calibri" w:eastAsia="宋体" w:cs="黑体"/>
                <w:color w:val="auto"/>
                <w:kern w:val="2"/>
                <w:sz w:val="21"/>
                <w:szCs w:val="22"/>
                <w:lang w:val="en-US" w:eastAsia="zh-CN" w:bidi="ar-SA"/>
              </w:rPr>
            </w:pPr>
            <w:r>
              <w:rPr>
                <w:rFonts w:hint="eastAsia"/>
                <w:color w:val="auto"/>
                <w:lang w:val="en-US" w:eastAsia="zh-CN"/>
              </w:rPr>
              <w:t>本金</w:t>
            </w:r>
          </w:p>
        </w:tc>
        <w:tc>
          <w:tcPr>
            <w:tcW w:w="1901" w:type="dxa"/>
          </w:tcPr>
          <w:p w14:paraId="113F80BF">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4954" w:type="dxa"/>
          </w:tcPr>
          <w:p w14:paraId="34EB2E1D">
            <w:pPr>
              <w:rPr>
                <w:rFonts w:ascii="Calibri" w:hAnsi="Calibri" w:eastAsia="宋体" w:cs="黑体"/>
                <w:color w:val="auto"/>
                <w:kern w:val="2"/>
                <w:sz w:val="21"/>
                <w:szCs w:val="22"/>
                <w:lang w:val="zh-CN" w:eastAsia="zh-CN" w:bidi="ar-SA"/>
              </w:rPr>
            </w:pPr>
          </w:p>
        </w:tc>
      </w:tr>
      <w:tr w14:paraId="5B115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2A60B36">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1901" w:type="dxa"/>
          </w:tcPr>
          <w:p w14:paraId="2AEAEF7F">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4954" w:type="dxa"/>
          </w:tcPr>
          <w:p w14:paraId="2EFB2572">
            <w:pPr>
              <w:rPr>
                <w:rFonts w:ascii="Calibri" w:hAnsi="Calibri" w:eastAsia="宋体" w:cs="黑体"/>
                <w:color w:val="auto"/>
                <w:kern w:val="2"/>
                <w:sz w:val="21"/>
                <w:szCs w:val="22"/>
                <w:lang w:val="zh-CN" w:eastAsia="zh-CN" w:bidi="ar-SA"/>
              </w:rPr>
            </w:pPr>
          </w:p>
        </w:tc>
      </w:tr>
      <w:tr w14:paraId="1581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2DEC97CF">
            <w:pPr>
              <w:rPr>
                <w:rFonts w:hint="default"/>
                <w:color w:val="auto"/>
                <w:lang w:val="en-US" w:eastAsia="zh-CN"/>
              </w:rPr>
            </w:pPr>
            <w:r>
              <w:rPr>
                <w:rFonts w:hint="eastAsia"/>
                <w:color w:val="auto"/>
                <w:lang w:val="en-US" w:eastAsia="zh-CN"/>
              </w:rPr>
              <w:t>期限单位</w:t>
            </w:r>
          </w:p>
        </w:tc>
        <w:tc>
          <w:tcPr>
            <w:tcW w:w="1901" w:type="dxa"/>
          </w:tcPr>
          <w:p w14:paraId="600F4FE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4954" w:type="dxa"/>
          </w:tcPr>
          <w:p w14:paraId="58A32A29">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w:t>
            </w:r>
          </w:p>
          <w:p w14:paraId="66E78DBF">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月</w:t>
            </w:r>
          </w:p>
          <w:p w14:paraId="0AADF811">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日</w:t>
            </w:r>
          </w:p>
        </w:tc>
      </w:tr>
      <w:tr w14:paraId="7F450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D8192F2">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1901" w:type="dxa"/>
          </w:tcPr>
          <w:p w14:paraId="2679534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4954" w:type="dxa"/>
          </w:tcPr>
          <w:p w14:paraId="1AA3FBCF">
            <w:pPr>
              <w:rPr>
                <w:rFonts w:ascii="Calibri" w:hAnsi="Calibri" w:eastAsia="宋体" w:cs="黑体"/>
                <w:color w:val="auto"/>
                <w:kern w:val="2"/>
                <w:sz w:val="21"/>
                <w:szCs w:val="22"/>
                <w:lang w:val="zh-CN" w:eastAsia="zh-CN" w:bidi="ar-SA"/>
              </w:rPr>
            </w:pPr>
          </w:p>
        </w:tc>
      </w:tr>
      <w:tr w14:paraId="01AF9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A16E770">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1901" w:type="dxa"/>
          </w:tcPr>
          <w:p w14:paraId="2AABB721">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08B966E1">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年：利息=本金*利率*期限</w:t>
            </w:r>
          </w:p>
          <w:p w14:paraId="41969459">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月：利息=本金*利率*期限/12</w:t>
            </w:r>
          </w:p>
          <w:p w14:paraId="67E0C9B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日：利息=本金*利率*期限/366</w:t>
            </w:r>
          </w:p>
        </w:tc>
      </w:tr>
      <w:tr w14:paraId="59CA8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303" w:type="dxa"/>
          </w:tcPr>
          <w:p w14:paraId="5F5EE7D1">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1901" w:type="dxa"/>
          </w:tcPr>
          <w:p w14:paraId="7FA8A404">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4954" w:type="dxa"/>
          </w:tcPr>
          <w:p w14:paraId="047EF884">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本息=本金+利息</w:t>
            </w:r>
          </w:p>
        </w:tc>
      </w:tr>
      <w:tr w14:paraId="47965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49CAC04">
            <w:pPr>
              <w:rPr>
                <w:rFonts w:hint="eastAsia" w:ascii="Calibri" w:hAnsi="Calibri" w:eastAsia="宋体" w:cs="黑体"/>
                <w:strike/>
                <w:color w:val="auto"/>
                <w:kern w:val="2"/>
                <w:sz w:val="21"/>
                <w:szCs w:val="22"/>
                <w:lang w:val="en-US" w:eastAsia="zh-CN" w:bidi="ar-SA"/>
              </w:rPr>
            </w:pPr>
            <w:r>
              <w:rPr>
                <w:rFonts w:hint="eastAsia"/>
                <w:strike/>
                <w:color w:val="auto"/>
                <w:lang w:val="en-US" w:eastAsia="zh-CN"/>
              </w:rPr>
              <w:t>手续费币种</w:t>
            </w:r>
          </w:p>
        </w:tc>
        <w:tc>
          <w:tcPr>
            <w:tcW w:w="0" w:type="auto"/>
          </w:tcPr>
          <w:p w14:paraId="426387E1">
            <w:pPr>
              <w:rPr>
                <w:rFonts w:hint="default"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可输，下拉框</w:t>
            </w:r>
          </w:p>
        </w:tc>
        <w:tc>
          <w:tcPr>
            <w:tcW w:w="0" w:type="auto"/>
          </w:tcPr>
          <w:p w14:paraId="01C1922F">
            <w:pPr>
              <w:rPr>
                <w:rFonts w:ascii="Calibri" w:hAnsi="Calibri" w:eastAsia="宋体" w:cs="黑体"/>
                <w:strike/>
                <w:color w:val="auto"/>
                <w:kern w:val="2"/>
                <w:sz w:val="21"/>
                <w:szCs w:val="22"/>
                <w:lang w:val="zh-CN" w:eastAsia="zh-CN" w:bidi="ar-SA"/>
              </w:rPr>
            </w:pPr>
          </w:p>
        </w:tc>
      </w:tr>
      <w:tr w14:paraId="69637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B1E86C2">
            <w:pPr>
              <w:rPr>
                <w:rFonts w:hint="eastAsia" w:ascii="Calibri" w:hAnsi="Calibri" w:eastAsia="宋体" w:cs="黑体"/>
                <w:strike/>
                <w:color w:val="auto"/>
                <w:kern w:val="2"/>
                <w:sz w:val="21"/>
                <w:szCs w:val="22"/>
                <w:lang w:val="en-US" w:eastAsia="zh-CN" w:bidi="ar-SA"/>
              </w:rPr>
            </w:pPr>
            <w:r>
              <w:rPr>
                <w:rFonts w:hint="eastAsia"/>
                <w:strike/>
                <w:color w:val="auto"/>
                <w:lang w:val="en-US" w:eastAsia="zh-CN"/>
              </w:rPr>
              <w:t>手续费金额</w:t>
            </w:r>
          </w:p>
        </w:tc>
        <w:tc>
          <w:tcPr>
            <w:tcW w:w="0" w:type="auto"/>
          </w:tcPr>
          <w:p w14:paraId="7D4DB16C">
            <w:pPr>
              <w:rPr>
                <w:rFonts w:hint="default"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w:t>
            </w:r>
          </w:p>
        </w:tc>
        <w:tc>
          <w:tcPr>
            <w:tcW w:w="0" w:type="auto"/>
          </w:tcPr>
          <w:p w14:paraId="2A7836E5">
            <w:pPr>
              <w:rPr>
                <w:rFonts w:ascii="Calibri" w:hAnsi="Calibri" w:eastAsia="宋体" w:cs="黑体"/>
                <w:strike/>
                <w:color w:val="auto"/>
                <w:kern w:val="2"/>
                <w:sz w:val="21"/>
                <w:szCs w:val="22"/>
                <w:lang w:val="zh-CN" w:eastAsia="zh-CN" w:bidi="ar-SA"/>
              </w:rPr>
            </w:pPr>
          </w:p>
        </w:tc>
      </w:tr>
      <w:tr w14:paraId="66F97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3E44623C">
            <w:pPr>
              <w:rPr>
                <w:color w:val="auto"/>
                <w:lang w:val="zh-CN"/>
              </w:rPr>
            </w:pPr>
            <w:r>
              <w:rPr>
                <w:rFonts w:hint="eastAsia"/>
                <w:color w:val="auto"/>
                <w:lang w:val="en-US" w:eastAsia="zh-CN"/>
              </w:rPr>
              <w:t>贷款列表</w:t>
            </w:r>
          </w:p>
        </w:tc>
      </w:tr>
      <w:tr w14:paraId="3C0A0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12BCB3C">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0" w:type="auto"/>
          </w:tcPr>
          <w:p w14:paraId="52CA223B">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3754CE36">
            <w:pPr>
              <w:rPr>
                <w:rFonts w:ascii="Calibri" w:hAnsi="Calibri" w:eastAsia="宋体" w:cs="黑体"/>
                <w:color w:val="auto"/>
                <w:kern w:val="2"/>
                <w:sz w:val="21"/>
                <w:szCs w:val="22"/>
                <w:lang w:val="zh-CN" w:eastAsia="zh-CN" w:bidi="ar-SA"/>
              </w:rPr>
            </w:pPr>
          </w:p>
        </w:tc>
      </w:tr>
      <w:tr w14:paraId="27F01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56D7BEC">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0" w:type="auto"/>
          </w:tcPr>
          <w:p w14:paraId="20F123C2">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0" w:type="auto"/>
          </w:tcPr>
          <w:p w14:paraId="2019C44B">
            <w:pPr>
              <w:rPr>
                <w:rFonts w:ascii="Calibri" w:hAnsi="Calibri" w:eastAsia="宋体" w:cs="黑体"/>
                <w:color w:val="auto"/>
                <w:kern w:val="2"/>
                <w:sz w:val="21"/>
                <w:szCs w:val="22"/>
                <w:lang w:val="zh-CN" w:eastAsia="zh-CN" w:bidi="ar-SA"/>
              </w:rPr>
            </w:pPr>
          </w:p>
        </w:tc>
      </w:tr>
      <w:tr w14:paraId="06B58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737E8B9">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0" w:type="auto"/>
          </w:tcPr>
          <w:p w14:paraId="62A281DF">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0" w:type="auto"/>
          </w:tcPr>
          <w:p w14:paraId="1B44021A">
            <w:pPr>
              <w:rPr>
                <w:rFonts w:ascii="Calibri" w:hAnsi="Calibri" w:eastAsia="宋体" w:cs="黑体"/>
                <w:color w:val="auto"/>
                <w:kern w:val="2"/>
                <w:sz w:val="21"/>
                <w:szCs w:val="22"/>
                <w:lang w:val="zh-CN" w:eastAsia="zh-CN" w:bidi="ar-SA"/>
              </w:rPr>
            </w:pPr>
          </w:p>
        </w:tc>
      </w:tr>
      <w:tr w14:paraId="64B19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4FE5E50A">
            <w:pPr>
              <w:rPr>
                <w:rFonts w:hint="eastAsia" w:ascii="Calibri" w:hAnsi="Calibri" w:eastAsia="宋体" w:cs="黑体"/>
                <w:color w:val="auto"/>
                <w:kern w:val="2"/>
                <w:sz w:val="21"/>
                <w:szCs w:val="22"/>
                <w:lang w:val="en-US" w:eastAsia="zh-CN" w:bidi="ar-SA"/>
              </w:rPr>
            </w:pPr>
            <w:r>
              <w:rPr>
                <w:rFonts w:hint="eastAsia"/>
                <w:color w:val="auto"/>
                <w:lang w:val="en-US" w:eastAsia="zh-CN"/>
              </w:rPr>
              <w:t>期限单位</w:t>
            </w:r>
          </w:p>
        </w:tc>
        <w:tc>
          <w:tcPr>
            <w:tcW w:w="0" w:type="auto"/>
            <w:shd w:val="clear" w:color="auto" w:fill="auto"/>
          </w:tcPr>
          <w:p w14:paraId="771653A9">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shd w:val="clear" w:color="auto" w:fill="auto"/>
          </w:tcPr>
          <w:p w14:paraId="5478D758">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w:t>
            </w:r>
          </w:p>
          <w:p w14:paraId="3DC24097">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月</w:t>
            </w:r>
          </w:p>
          <w:p w14:paraId="2668500B">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日</w:t>
            </w:r>
          </w:p>
        </w:tc>
      </w:tr>
      <w:tr w14:paraId="0C220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652804F">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0" w:type="auto"/>
          </w:tcPr>
          <w:p w14:paraId="1AA56C01">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必输</w:t>
            </w:r>
          </w:p>
        </w:tc>
        <w:tc>
          <w:tcPr>
            <w:tcW w:w="0" w:type="auto"/>
          </w:tcPr>
          <w:p w14:paraId="707C9BD6">
            <w:pPr>
              <w:rPr>
                <w:rFonts w:ascii="Calibri" w:hAnsi="Calibri" w:eastAsia="宋体" w:cs="黑体"/>
                <w:color w:val="auto"/>
                <w:kern w:val="2"/>
                <w:sz w:val="21"/>
                <w:szCs w:val="22"/>
                <w:lang w:val="zh-CN" w:eastAsia="zh-CN" w:bidi="ar-SA"/>
              </w:rPr>
            </w:pPr>
          </w:p>
        </w:tc>
      </w:tr>
      <w:tr w14:paraId="53709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59CCAE6">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0" w:type="auto"/>
          </w:tcPr>
          <w:p w14:paraId="4F38810E">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0" w:type="auto"/>
          </w:tcPr>
          <w:p w14:paraId="01D8B6B2">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年：利息=金额*利率*期限</w:t>
            </w:r>
          </w:p>
          <w:p w14:paraId="15E5D855">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月：利息=金额*利率*期限/12</w:t>
            </w:r>
          </w:p>
          <w:p w14:paraId="2264AF7E">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日：利息=金额*利率*期限/366</w:t>
            </w:r>
          </w:p>
        </w:tc>
      </w:tr>
      <w:tr w14:paraId="4CE1C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BF6C6B6">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0" w:type="auto"/>
          </w:tcPr>
          <w:p w14:paraId="512B26A1">
            <w:pPr>
              <w:rPr>
                <w:rFonts w:ascii="Calibri" w:hAnsi="Calibri" w:eastAsia="宋体" w:cs="黑体"/>
                <w:color w:val="auto"/>
                <w:kern w:val="2"/>
                <w:sz w:val="21"/>
                <w:szCs w:val="22"/>
                <w:lang w:val="zh-CN" w:eastAsia="zh-CN" w:bidi="ar-SA"/>
              </w:rPr>
            </w:pPr>
            <w:r>
              <w:rPr>
                <w:rFonts w:hint="eastAsia"/>
                <w:color w:val="auto"/>
                <w:lang w:val="en-US" w:eastAsia="zh-CN"/>
              </w:rPr>
              <w:t>输出</w:t>
            </w:r>
          </w:p>
        </w:tc>
        <w:tc>
          <w:tcPr>
            <w:tcW w:w="0" w:type="auto"/>
          </w:tcPr>
          <w:p w14:paraId="5AA69EF5">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本息=金额+利息</w:t>
            </w:r>
          </w:p>
        </w:tc>
      </w:tr>
      <w:tr w14:paraId="0E6AF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A05BB2E">
            <w:pPr>
              <w:rPr>
                <w:rFonts w:hint="eastAsia" w:ascii="Calibri" w:hAnsi="Calibri" w:eastAsia="宋体" w:cs="黑体"/>
                <w:color w:val="auto"/>
                <w:kern w:val="2"/>
                <w:sz w:val="21"/>
                <w:szCs w:val="22"/>
                <w:lang w:val="en-US" w:eastAsia="zh-CN" w:bidi="ar-SA"/>
              </w:rPr>
            </w:pPr>
            <w:r>
              <w:rPr>
                <w:rFonts w:hint="eastAsia"/>
                <w:color w:val="auto"/>
                <w:lang w:val="en-US" w:eastAsia="zh-CN"/>
              </w:rPr>
              <w:t>手续费金额（CNY）</w:t>
            </w:r>
          </w:p>
        </w:tc>
        <w:tc>
          <w:tcPr>
            <w:tcW w:w="0" w:type="auto"/>
          </w:tcPr>
          <w:p w14:paraId="07502DB2">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可输</w:t>
            </w:r>
          </w:p>
        </w:tc>
        <w:tc>
          <w:tcPr>
            <w:tcW w:w="0" w:type="auto"/>
          </w:tcPr>
          <w:p w14:paraId="6F2D6AE2">
            <w:pPr>
              <w:rPr>
                <w:rFonts w:ascii="Calibri" w:hAnsi="Calibri" w:eastAsia="宋体" w:cs="黑体"/>
                <w:color w:val="auto"/>
                <w:kern w:val="2"/>
                <w:sz w:val="21"/>
                <w:szCs w:val="22"/>
                <w:lang w:val="zh-CN" w:eastAsia="zh-CN" w:bidi="ar-SA"/>
              </w:rPr>
            </w:pPr>
          </w:p>
        </w:tc>
      </w:tr>
      <w:tr w14:paraId="62BDC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FE06B2C">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信用证列表</w:t>
            </w:r>
          </w:p>
        </w:tc>
      </w:tr>
      <w:tr w14:paraId="41A8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C05FBB5">
            <w:pPr>
              <w:rPr>
                <w:rFonts w:hint="default"/>
                <w:color w:val="auto"/>
                <w:lang w:val="en-US" w:eastAsia="zh-CN"/>
              </w:rPr>
            </w:pPr>
            <w:r>
              <w:rPr>
                <w:rFonts w:hint="eastAsia"/>
                <w:color w:val="auto"/>
                <w:lang w:val="en-US" w:eastAsia="zh-CN"/>
              </w:rPr>
              <w:t>币种</w:t>
            </w:r>
          </w:p>
        </w:tc>
        <w:tc>
          <w:tcPr>
            <w:tcW w:w="0" w:type="auto"/>
          </w:tcPr>
          <w:p w14:paraId="451C6661">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0BD0F269">
            <w:pPr>
              <w:rPr>
                <w:rFonts w:ascii="Calibri" w:hAnsi="Calibri" w:eastAsia="宋体" w:cs="黑体"/>
                <w:color w:val="auto"/>
                <w:kern w:val="2"/>
                <w:sz w:val="21"/>
                <w:szCs w:val="22"/>
                <w:lang w:val="zh-CN" w:eastAsia="zh-CN" w:bidi="ar-SA"/>
              </w:rPr>
            </w:pPr>
          </w:p>
        </w:tc>
      </w:tr>
      <w:tr w14:paraId="230F3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9425870">
            <w:pPr>
              <w:rPr>
                <w:rFonts w:hint="default"/>
                <w:color w:val="auto"/>
                <w:lang w:val="en-US" w:eastAsia="zh-CN"/>
              </w:rPr>
            </w:pPr>
            <w:r>
              <w:rPr>
                <w:rFonts w:hint="eastAsia"/>
                <w:color w:val="auto"/>
                <w:lang w:val="en-US" w:eastAsia="zh-CN"/>
              </w:rPr>
              <w:t>金额</w:t>
            </w:r>
          </w:p>
        </w:tc>
        <w:tc>
          <w:tcPr>
            <w:tcW w:w="0" w:type="auto"/>
          </w:tcPr>
          <w:p w14:paraId="4E62092F">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39486787">
            <w:pPr>
              <w:rPr>
                <w:rFonts w:ascii="Calibri" w:hAnsi="Calibri" w:eastAsia="宋体" w:cs="黑体"/>
                <w:color w:val="auto"/>
                <w:kern w:val="2"/>
                <w:sz w:val="21"/>
                <w:szCs w:val="22"/>
                <w:lang w:val="zh-CN" w:eastAsia="zh-CN" w:bidi="ar-SA"/>
              </w:rPr>
            </w:pPr>
          </w:p>
        </w:tc>
      </w:tr>
      <w:tr w14:paraId="35F60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D0D6CCB">
            <w:pPr>
              <w:rPr>
                <w:rFonts w:hint="default"/>
                <w:color w:val="auto"/>
                <w:lang w:val="en-US" w:eastAsia="zh-CN"/>
              </w:rPr>
            </w:pPr>
            <w:ins w:id="196" w:author="001008220 [2]" w:date="2025-09-09T11:01:21Z">
              <w:r>
                <w:rPr>
                  <w:rFonts w:hint="eastAsia"/>
                  <w:color w:val="auto"/>
                  <w:lang w:val="en-US" w:eastAsia="zh-CN"/>
                </w:rPr>
                <w:t>有效期</w:t>
              </w:r>
            </w:ins>
            <w:del w:id="197" w:author="001008220 [2]" w:date="2025-09-09T11:01:16Z">
              <w:r>
                <w:rPr>
                  <w:rFonts w:hint="eastAsia"/>
                  <w:color w:val="auto"/>
                  <w:lang w:val="en-US" w:eastAsia="zh-CN"/>
                </w:rPr>
                <w:delText>期限</w:delText>
              </w:r>
            </w:del>
          </w:p>
        </w:tc>
        <w:tc>
          <w:tcPr>
            <w:tcW w:w="0" w:type="auto"/>
          </w:tcPr>
          <w:p w14:paraId="10252961">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72416D0D">
            <w:pPr>
              <w:rPr>
                <w:rFonts w:hint="default" w:ascii="Calibri" w:hAnsi="Calibri" w:eastAsia="宋体" w:cs="黑体"/>
                <w:color w:val="auto"/>
                <w:kern w:val="2"/>
                <w:sz w:val="21"/>
                <w:szCs w:val="22"/>
                <w:lang w:val="en-US" w:eastAsia="zh-CN" w:bidi="ar-SA"/>
              </w:rPr>
            </w:pPr>
            <w:ins w:id="198" w:author="001008220 [2]" w:date="2025-09-09T11:02:18Z">
              <w:r>
                <w:rPr>
                  <w:rFonts w:hint="eastAsia" w:cs="黑体"/>
                  <w:color w:val="auto"/>
                  <w:kern w:val="2"/>
                  <w:sz w:val="21"/>
                  <w:szCs w:val="22"/>
                  <w:lang w:val="en-US" w:eastAsia="zh-CN" w:bidi="ar-SA"/>
                </w:rPr>
                <w:t>XX</w:t>
              </w:r>
            </w:ins>
            <w:ins w:id="199" w:author="001008220 [2]" w:date="2025-09-09T11:02:19Z">
              <w:r>
                <w:rPr>
                  <w:rFonts w:hint="eastAsia" w:cs="黑体"/>
                  <w:color w:val="auto"/>
                  <w:kern w:val="2"/>
                  <w:sz w:val="21"/>
                  <w:szCs w:val="22"/>
                  <w:lang w:val="en-US" w:eastAsia="zh-CN" w:bidi="ar-SA"/>
                </w:rPr>
                <w:t>XX</w:t>
              </w:r>
            </w:ins>
            <w:ins w:id="200" w:author="001008220 [2]" w:date="2025-09-09T11:02:20Z">
              <w:r>
                <w:rPr>
                  <w:rFonts w:hint="eastAsia" w:cs="黑体"/>
                  <w:color w:val="auto"/>
                  <w:kern w:val="2"/>
                  <w:sz w:val="21"/>
                  <w:szCs w:val="22"/>
                  <w:lang w:val="en-US" w:eastAsia="zh-CN" w:bidi="ar-SA"/>
                </w:rPr>
                <w:t>-X</w:t>
              </w:r>
            </w:ins>
            <w:ins w:id="201" w:author="001008220 [2]" w:date="2025-09-09T11:02:21Z">
              <w:r>
                <w:rPr>
                  <w:rFonts w:hint="eastAsia" w:cs="黑体"/>
                  <w:color w:val="auto"/>
                  <w:kern w:val="2"/>
                  <w:sz w:val="21"/>
                  <w:szCs w:val="22"/>
                  <w:lang w:val="en-US" w:eastAsia="zh-CN" w:bidi="ar-SA"/>
                </w:rPr>
                <w:t>X-X</w:t>
              </w:r>
            </w:ins>
            <w:ins w:id="202" w:author="001008220 [2]" w:date="2025-09-09T11:02:22Z">
              <w:r>
                <w:rPr>
                  <w:rFonts w:hint="eastAsia" w:cs="黑体"/>
                  <w:color w:val="auto"/>
                  <w:kern w:val="2"/>
                  <w:sz w:val="21"/>
                  <w:szCs w:val="22"/>
                  <w:lang w:val="en-US" w:eastAsia="zh-CN" w:bidi="ar-SA"/>
                </w:rPr>
                <w:t>X</w:t>
              </w:r>
            </w:ins>
          </w:p>
        </w:tc>
      </w:tr>
      <w:tr w14:paraId="3D48A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24C2658">
            <w:pPr>
              <w:rPr>
                <w:rFonts w:hint="default"/>
                <w:color w:val="auto"/>
                <w:lang w:val="en-US" w:eastAsia="zh-CN"/>
              </w:rPr>
            </w:pPr>
            <w:r>
              <w:rPr>
                <w:rFonts w:hint="eastAsia"/>
                <w:color w:val="auto"/>
                <w:lang w:val="en-US" w:eastAsia="zh-CN"/>
              </w:rPr>
              <w:t>手续费金额（CNY）</w:t>
            </w:r>
          </w:p>
        </w:tc>
        <w:tc>
          <w:tcPr>
            <w:tcW w:w="0" w:type="auto"/>
          </w:tcPr>
          <w:p w14:paraId="5638A5AC">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35440F5A">
            <w:pPr>
              <w:rPr>
                <w:rFonts w:hint="default" w:ascii="Calibri" w:hAnsi="Calibri" w:eastAsia="宋体" w:cs="黑体"/>
                <w:color w:val="auto"/>
                <w:kern w:val="2"/>
                <w:sz w:val="21"/>
                <w:szCs w:val="22"/>
                <w:lang w:val="en-US" w:eastAsia="zh-CN" w:bidi="ar-SA"/>
              </w:rPr>
            </w:pPr>
          </w:p>
        </w:tc>
      </w:tr>
      <w:tr w14:paraId="3EF68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5AC11863">
            <w:pPr>
              <w:rPr>
                <w:color w:val="auto"/>
                <w:lang w:val="zh-CN"/>
              </w:rPr>
            </w:pPr>
            <w:r>
              <w:rPr>
                <w:rFonts w:hint="eastAsia"/>
                <w:color w:val="auto"/>
                <w:lang w:val="en-US" w:eastAsia="zh-CN"/>
              </w:rPr>
              <w:t>即期列表</w:t>
            </w:r>
          </w:p>
        </w:tc>
      </w:tr>
      <w:tr w14:paraId="372AA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20C0899">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tcPr>
          <w:p w14:paraId="0F763D19">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38AEED78">
            <w:pPr>
              <w:rPr>
                <w:rFonts w:ascii="Calibri" w:hAnsi="Calibri" w:eastAsia="宋体" w:cs="黑体"/>
                <w:color w:val="auto"/>
                <w:kern w:val="2"/>
                <w:sz w:val="21"/>
                <w:szCs w:val="22"/>
                <w:lang w:val="zh-CN" w:eastAsia="zh-CN" w:bidi="ar-SA"/>
              </w:rPr>
            </w:pPr>
          </w:p>
        </w:tc>
      </w:tr>
      <w:tr w14:paraId="1C199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70D1EA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tcPr>
          <w:p w14:paraId="0470959E">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58A4B5F2">
            <w:pPr>
              <w:rPr>
                <w:rFonts w:ascii="Calibri" w:hAnsi="Calibri" w:eastAsia="宋体" w:cs="黑体"/>
                <w:color w:val="auto"/>
                <w:kern w:val="2"/>
                <w:sz w:val="21"/>
                <w:szCs w:val="22"/>
                <w:lang w:val="zh-CN" w:eastAsia="zh-CN" w:bidi="ar-SA"/>
              </w:rPr>
            </w:pPr>
          </w:p>
        </w:tc>
      </w:tr>
      <w:tr w14:paraId="494EC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B156CEC">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tcPr>
          <w:p w14:paraId="73C33A53">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3C9C815E">
            <w:pPr>
              <w:rPr>
                <w:ins w:id="203" w:author="001008220 [2]" w:date="2025-09-04T10:37:59Z"/>
                <w:rFonts w:hint="eastAsia" w:cs="黑体"/>
                <w:color w:val="auto"/>
                <w:kern w:val="2"/>
                <w:sz w:val="21"/>
                <w:szCs w:val="22"/>
                <w:lang w:val="en-US" w:eastAsia="zh-CN" w:bidi="ar-SA"/>
              </w:rPr>
            </w:pPr>
            <w:ins w:id="204" w:author="001008220 [2]" w:date="2025-09-04T10:36:43Z">
              <w:r>
                <w:rPr>
                  <w:rFonts w:hint="eastAsia" w:cs="黑体"/>
                  <w:color w:val="auto"/>
                  <w:kern w:val="2"/>
                  <w:sz w:val="21"/>
                  <w:szCs w:val="22"/>
                  <w:lang w:val="en-US" w:eastAsia="zh-CN" w:bidi="ar-SA"/>
                </w:rPr>
                <w:t>若</w:t>
              </w:r>
            </w:ins>
            <w:ins w:id="205" w:author="001008220 [2]" w:date="2025-09-04T10:36:44Z">
              <w:r>
                <w:rPr>
                  <w:rFonts w:hint="eastAsia" w:cs="黑体"/>
                  <w:color w:val="auto"/>
                  <w:kern w:val="2"/>
                  <w:sz w:val="21"/>
                  <w:szCs w:val="22"/>
                  <w:lang w:val="en-US" w:eastAsia="zh-CN" w:bidi="ar-SA"/>
                </w:rPr>
                <w:t>输</w:t>
              </w:r>
            </w:ins>
            <w:ins w:id="206" w:author="001008220 [2]" w:date="2025-09-04T10:36:53Z">
              <w:r>
                <w:rPr>
                  <w:rFonts w:hint="eastAsia" w:cs="黑体"/>
                  <w:color w:val="auto"/>
                  <w:kern w:val="2"/>
                  <w:sz w:val="21"/>
                  <w:szCs w:val="22"/>
                  <w:lang w:val="en-US" w:eastAsia="zh-CN" w:bidi="ar-SA"/>
                </w:rPr>
                <w:t>入</w:t>
              </w:r>
            </w:ins>
            <w:ins w:id="207" w:author="001008220 [2]" w:date="2025-09-04T10:36:47Z">
              <w:r>
                <w:rPr>
                  <w:rFonts w:hint="eastAsia" w:cs="黑体"/>
                  <w:color w:val="auto"/>
                  <w:kern w:val="2"/>
                  <w:sz w:val="21"/>
                  <w:szCs w:val="22"/>
                  <w:lang w:val="en-US" w:eastAsia="zh-CN" w:bidi="ar-SA"/>
                </w:rPr>
                <w:t>卖出金额</w:t>
              </w:r>
            </w:ins>
            <w:ins w:id="208" w:author="001008220 [2]" w:date="2025-09-04T10:37:36Z">
              <w:r>
                <w:rPr>
                  <w:rFonts w:hint="eastAsia" w:cs="黑体"/>
                  <w:color w:val="auto"/>
                  <w:kern w:val="2"/>
                  <w:sz w:val="21"/>
                  <w:szCs w:val="22"/>
                  <w:lang w:val="en-US" w:eastAsia="zh-CN" w:bidi="ar-SA"/>
                </w:rPr>
                <w:t>，</w:t>
              </w:r>
            </w:ins>
            <w:ins w:id="209" w:author="001008220 [2]" w:date="2025-09-04T10:37:37Z">
              <w:r>
                <w:rPr>
                  <w:rFonts w:hint="eastAsia" w:cs="黑体"/>
                  <w:color w:val="auto"/>
                  <w:kern w:val="2"/>
                  <w:sz w:val="21"/>
                  <w:szCs w:val="22"/>
                  <w:lang w:val="en-US" w:eastAsia="zh-CN" w:bidi="ar-SA"/>
                </w:rPr>
                <w:t>则</w:t>
              </w:r>
            </w:ins>
            <w:ins w:id="210" w:author="001008220 [2]" w:date="2025-09-04T10:37:45Z">
              <w:r>
                <w:rPr>
                  <w:rFonts w:hint="eastAsia" w:cs="黑体"/>
                  <w:color w:val="auto"/>
                  <w:kern w:val="2"/>
                  <w:sz w:val="21"/>
                  <w:szCs w:val="22"/>
                  <w:lang w:val="en-US" w:eastAsia="zh-CN" w:bidi="ar-SA"/>
                </w:rPr>
                <w:t>自动</w:t>
              </w:r>
            </w:ins>
            <w:ins w:id="211" w:author="001008220 [2]" w:date="2025-09-04T10:38:13Z">
              <w:r>
                <w:rPr>
                  <w:rFonts w:hint="eastAsia" w:cs="黑体"/>
                  <w:color w:val="auto"/>
                  <w:kern w:val="2"/>
                  <w:sz w:val="21"/>
                  <w:szCs w:val="22"/>
                  <w:lang w:val="en-US" w:eastAsia="zh-CN" w:bidi="ar-SA"/>
                </w:rPr>
                <w:t>计算</w:t>
              </w:r>
            </w:ins>
            <w:ins w:id="212" w:author="001008220 [2]" w:date="2025-09-04T10:37:40Z">
              <w:r>
                <w:rPr>
                  <w:rFonts w:hint="eastAsia" w:cs="黑体"/>
                  <w:color w:val="auto"/>
                  <w:kern w:val="2"/>
                  <w:sz w:val="21"/>
                  <w:szCs w:val="22"/>
                  <w:lang w:val="en-US" w:eastAsia="zh-CN" w:bidi="ar-SA"/>
                </w:rPr>
                <w:t>买入</w:t>
              </w:r>
            </w:ins>
            <w:ins w:id="213" w:author="001008220 [2]" w:date="2025-09-04T10:37:41Z">
              <w:r>
                <w:rPr>
                  <w:rFonts w:hint="eastAsia" w:cs="黑体"/>
                  <w:color w:val="auto"/>
                  <w:kern w:val="2"/>
                  <w:sz w:val="21"/>
                  <w:szCs w:val="22"/>
                  <w:lang w:val="en-US" w:eastAsia="zh-CN" w:bidi="ar-SA"/>
                </w:rPr>
                <w:t>金额</w:t>
              </w:r>
            </w:ins>
            <w:ins w:id="214" w:author="001008220 [2]" w:date="2025-09-04T10:37:48Z">
              <w:r>
                <w:rPr>
                  <w:rFonts w:hint="eastAsia" w:cs="黑体"/>
                  <w:color w:val="auto"/>
                  <w:kern w:val="2"/>
                  <w:sz w:val="21"/>
                  <w:szCs w:val="22"/>
                  <w:lang w:val="en-US" w:eastAsia="zh-CN" w:bidi="ar-SA"/>
                </w:rPr>
                <w:t>=</w:t>
              </w:r>
            </w:ins>
            <w:ins w:id="215" w:author="001008220 [2]" w:date="2025-09-04T10:37:53Z">
              <w:r>
                <w:rPr>
                  <w:rFonts w:hint="eastAsia" w:cs="黑体"/>
                  <w:color w:val="auto"/>
                  <w:kern w:val="2"/>
                  <w:sz w:val="21"/>
                  <w:szCs w:val="22"/>
                  <w:lang w:val="en-US" w:eastAsia="zh-CN" w:bidi="ar-SA"/>
                </w:rPr>
                <w:t>卖出金额</w:t>
              </w:r>
            </w:ins>
            <w:ins w:id="216" w:author="001008220 [2]" w:date="2025-09-04T10:37:54Z">
              <w:r>
                <w:rPr>
                  <w:rFonts w:hint="eastAsia" w:cs="黑体"/>
                  <w:color w:val="auto"/>
                  <w:kern w:val="2"/>
                  <w:sz w:val="21"/>
                  <w:szCs w:val="22"/>
                  <w:lang w:val="en-US" w:eastAsia="zh-CN" w:bidi="ar-SA"/>
                </w:rPr>
                <w:t>*</w:t>
              </w:r>
            </w:ins>
            <w:ins w:id="217" w:author="001008220 [2]" w:date="2025-09-04T10:37:57Z">
              <w:r>
                <w:rPr>
                  <w:rFonts w:hint="eastAsia" w:cs="黑体"/>
                  <w:color w:val="auto"/>
                  <w:kern w:val="2"/>
                  <w:sz w:val="21"/>
                  <w:szCs w:val="22"/>
                  <w:lang w:val="en-US" w:eastAsia="zh-CN" w:bidi="ar-SA"/>
                </w:rPr>
                <w:t>汇率</w:t>
              </w:r>
            </w:ins>
          </w:p>
          <w:p w14:paraId="131DC4E0">
            <w:pPr>
              <w:rPr>
                <w:rFonts w:hint="default" w:cs="黑体"/>
                <w:color w:val="auto"/>
                <w:kern w:val="2"/>
                <w:sz w:val="21"/>
                <w:szCs w:val="22"/>
                <w:lang w:val="en-US" w:eastAsia="zh-CN" w:bidi="ar-SA"/>
              </w:rPr>
            </w:pPr>
            <w:ins w:id="218" w:author="001008220 [2]" w:date="2025-09-04T10:38:00Z">
              <w:r>
                <w:rPr>
                  <w:rFonts w:hint="eastAsia" w:cs="黑体"/>
                  <w:color w:val="auto"/>
                  <w:kern w:val="2"/>
                  <w:sz w:val="21"/>
                  <w:szCs w:val="22"/>
                  <w:lang w:val="en-US" w:eastAsia="zh-CN" w:bidi="ar-SA"/>
                </w:rPr>
                <w:t>若</w:t>
              </w:r>
            </w:ins>
            <w:ins w:id="219" w:author="001008220 [2]" w:date="2025-09-04T10:38:01Z">
              <w:r>
                <w:rPr>
                  <w:rFonts w:hint="eastAsia" w:cs="黑体"/>
                  <w:color w:val="auto"/>
                  <w:kern w:val="2"/>
                  <w:sz w:val="21"/>
                  <w:szCs w:val="22"/>
                  <w:lang w:val="en-US" w:eastAsia="zh-CN" w:bidi="ar-SA"/>
                </w:rPr>
                <w:t>输入</w:t>
              </w:r>
            </w:ins>
            <w:ins w:id="220" w:author="001008220 [2]" w:date="2025-09-04T10:38:04Z">
              <w:r>
                <w:rPr>
                  <w:rFonts w:hint="eastAsia" w:cs="黑体"/>
                  <w:color w:val="auto"/>
                  <w:kern w:val="2"/>
                  <w:sz w:val="21"/>
                  <w:szCs w:val="22"/>
                  <w:lang w:val="en-US" w:eastAsia="zh-CN" w:bidi="ar-SA"/>
                </w:rPr>
                <w:t>买入</w:t>
              </w:r>
            </w:ins>
            <w:ins w:id="221" w:author="001008220 [2]" w:date="2025-09-04T10:38:05Z">
              <w:r>
                <w:rPr>
                  <w:rFonts w:hint="eastAsia" w:cs="黑体"/>
                  <w:color w:val="auto"/>
                  <w:kern w:val="2"/>
                  <w:sz w:val="21"/>
                  <w:szCs w:val="22"/>
                  <w:lang w:val="en-US" w:eastAsia="zh-CN" w:bidi="ar-SA"/>
                </w:rPr>
                <w:t>金额，</w:t>
              </w:r>
            </w:ins>
            <w:ins w:id="222" w:author="001008220 [2]" w:date="2025-09-04T10:38:07Z">
              <w:r>
                <w:rPr>
                  <w:rFonts w:hint="eastAsia" w:cs="黑体"/>
                  <w:color w:val="auto"/>
                  <w:kern w:val="2"/>
                  <w:sz w:val="21"/>
                  <w:szCs w:val="22"/>
                  <w:lang w:val="en-US" w:eastAsia="zh-CN" w:bidi="ar-SA"/>
                </w:rPr>
                <w:t>则</w:t>
              </w:r>
            </w:ins>
            <w:ins w:id="223" w:author="001008220 [2]" w:date="2025-09-04T10:38:08Z">
              <w:r>
                <w:rPr>
                  <w:rFonts w:hint="eastAsia" w:cs="黑体"/>
                  <w:color w:val="auto"/>
                  <w:kern w:val="2"/>
                  <w:sz w:val="21"/>
                  <w:szCs w:val="22"/>
                  <w:lang w:val="en-US" w:eastAsia="zh-CN" w:bidi="ar-SA"/>
                </w:rPr>
                <w:t>自动</w:t>
              </w:r>
            </w:ins>
            <w:ins w:id="224" w:author="001008220 [2]" w:date="2025-09-04T10:38:09Z">
              <w:r>
                <w:rPr>
                  <w:rFonts w:hint="eastAsia" w:cs="黑体"/>
                  <w:color w:val="auto"/>
                  <w:kern w:val="2"/>
                  <w:sz w:val="21"/>
                  <w:szCs w:val="22"/>
                  <w:lang w:val="en-US" w:eastAsia="zh-CN" w:bidi="ar-SA"/>
                </w:rPr>
                <w:t>计算</w:t>
              </w:r>
            </w:ins>
            <w:ins w:id="225" w:author="001008220 [2]" w:date="2025-09-04T10:38:18Z">
              <w:r>
                <w:rPr>
                  <w:rFonts w:hint="eastAsia" w:cs="黑体"/>
                  <w:color w:val="auto"/>
                  <w:kern w:val="2"/>
                  <w:sz w:val="21"/>
                  <w:szCs w:val="22"/>
                  <w:lang w:val="en-US" w:eastAsia="zh-CN" w:bidi="ar-SA"/>
                </w:rPr>
                <w:t>卖出</w:t>
              </w:r>
            </w:ins>
            <w:ins w:id="226" w:author="001008220 [2]" w:date="2025-09-04T10:38:19Z">
              <w:r>
                <w:rPr>
                  <w:rFonts w:hint="eastAsia" w:cs="黑体"/>
                  <w:color w:val="auto"/>
                  <w:kern w:val="2"/>
                  <w:sz w:val="21"/>
                  <w:szCs w:val="22"/>
                  <w:lang w:val="en-US" w:eastAsia="zh-CN" w:bidi="ar-SA"/>
                </w:rPr>
                <w:t>金额</w:t>
              </w:r>
            </w:ins>
            <w:ins w:id="227" w:author="001008220 [2]" w:date="2025-09-04T10:38:21Z">
              <w:r>
                <w:rPr>
                  <w:rFonts w:hint="eastAsia" w:cs="黑体"/>
                  <w:color w:val="auto"/>
                  <w:kern w:val="2"/>
                  <w:sz w:val="21"/>
                  <w:szCs w:val="22"/>
                  <w:lang w:val="en-US" w:eastAsia="zh-CN" w:bidi="ar-SA"/>
                </w:rPr>
                <w:t>=</w:t>
              </w:r>
            </w:ins>
            <w:ins w:id="228" w:author="001008220 [2]" w:date="2025-09-04T10:38:28Z">
              <w:r>
                <w:rPr>
                  <w:rFonts w:hint="eastAsia" w:cs="黑体"/>
                  <w:color w:val="auto"/>
                  <w:kern w:val="2"/>
                  <w:sz w:val="21"/>
                  <w:szCs w:val="22"/>
                  <w:lang w:val="en-US" w:eastAsia="zh-CN" w:bidi="ar-SA"/>
                </w:rPr>
                <w:t>买入</w:t>
              </w:r>
            </w:ins>
            <w:ins w:id="229" w:author="001008220 [2]" w:date="2025-09-04T10:38:29Z">
              <w:r>
                <w:rPr>
                  <w:rFonts w:hint="eastAsia" w:cs="黑体"/>
                  <w:color w:val="auto"/>
                  <w:kern w:val="2"/>
                  <w:sz w:val="21"/>
                  <w:szCs w:val="22"/>
                  <w:lang w:val="en-US" w:eastAsia="zh-CN" w:bidi="ar-SA"/>
                </w:rPr>
                <w:t>金额</w:t>
              </w:r>
            </w:ins>
            <w:ins w:id="230" w:author="001008220 [2]" w:date="2025-09-04T10:38:30Z">
              <w:r>
                <w:rPr>
                  <w:rFonts w:hint="eastAsia" w:cs="黑体"/>
                  <w:color w:val="auto"/>
                  <w:kern w:val="2"/>
                  <w:sz w:val="21"/>
                  <w:szCs w:val="22"/>
                  <w:lang w:val="en-US" w:eastAsia="zh-CN" w:bidi="ar-SA"/>
                </w:rPr>
                <w:t>/</w:t>
              </w:r>
            </w:ins>
            <w:ins w:id="231" w:author="001008220 [2]" w:date="2025-09-04T10:38:33Z">
              <w:r>
                <w:rPr>
                  <w:rFonts w:hint="eastAsia" w:cs="黑体"/>
                  <w:color w:val="auto"/>
                  <w:kern w:val="2"/>
                  <w:sz w:val="21"/>
                  <w:szCs w:val="22"/>
                  <w:lang w:val="en-US" w:eastAsia="zh-CN" w:bidi="ar-SA"/>
                </w:rPr>
                <w:t>汇率</w:t>
              </w:r>
            </w:ins>
          </w:p>
        </w:tc>
      </w:tr>
      <w:tr w14:paraId="21F47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53A2C78">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tcPr>
          <w:p w14:paraId="44D8200A">
            <w:pPr>
              <w:rPr>
                <w:del w:id="232" w:author="001008220 [2]" w:date="2025-09-09T10:03:14Z"/>
                <w:rFonts w:hint="default"/>
                <w:color w:val="auto"/>
                <w:lang w:val="en-US" w:eastAsia="zh-CN"/>
              </w:rPr>
            </w:pPr>
            <w:del w:id="233" w:author="001008220 [2]" w:date="2025-09-09T10:03:14Z">
              <w:r>
                <w:rPr>
                  <w:rFonts w:hint="eastAsia"/>
                  <w:color w:val="auto"/>
                  <w:lang w:val="en-US" w:eastAsia="zh-CN"/>
                </w:rPr>
                <w:delText>反显可修改</w:delText>
              </w:r>
            </w:del>
          </w:p>
          <w:p w14:paraId="75AAE471">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14508D0D">
            <w:pPr>
              <w:rPr>
                <w:rFonts w:hint="default" w:ascii="Calibri" w:hAnsi="Calibri" w:eastAsia="宋体" w:cs="黑体"/>
                <w:color w:val="auto"/>
                <w:kern w:val="2"/>
                <w:sz w:val="21"/>
                <w:szCs w:val="22"/>
                <w:lang w:val="en-US" w:eastAsia="zh-CN" w:bidi="ar-SA"/>
              </w:rPr>
            </w:pPr>
            <w:del w:id="234" w:author="001008220 [2]" w:date="2025-09-09T10:03:16Z">
              <w:r>
                <w:rPr>
                  <w:rFonts w:hint="eastAsia" w:cs="黑体"/>
                  <w:color w:val="auto"/>
                  <w:kern w:val="2"/>
                  <w:sz w:val="21"/>
                  <w:szCs w:val="22"/>
                  <w:lang w:val="en-US" w:eastAsia="zh-CN" w:bidi="ar-SA"/>
                </w:rPr>
                <w:delText>从“</w:delText>
              </w:r>
            </w:del>
            <w:del w:id="235" w:author="001008220 [2]" w:date="2025-09-09T10:03:16Z">
              <w:r>
                <w:rPr>
                  <w:rFonts w:hint="eastAsia"/>
                  <w:color w:val="auto"/>
                </w:rPr>
                <w:delText>测算器汇率设置</w:delText>
              </w:r>
            </w:del>
            <w:del w:id="236" w:author="001008220 [2]" w:date="2025-09-09T10:03:16Z">
              <w:r>
                <w:rPr>
                  <w:rFonts w:hint="eastAsia" w:cs="黑体"/>
                  <w:color w:val="auto"/>
                  <w:kern w:val="2"/>
                  <w:sz w:val="21"/>
                  <w:szCs w:val="22"/>
                  <w:lang w:val="en-US" w:eastAsia="zh-CN" w:bidi="ar-SA"/>
                </w:rPr>
                <w:delText>”交易对应业务类型和币种的生效记录中取值；若无对应生效记录则为空；</w:delText>
              </w:r>
            </w:del>
          </w:p>
        </w:tc>
      </w:tr>
      <w:tr w14:paraId="13EDF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E30331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tcPr>
          <w:p w14:paraId="1FA4E5E6">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12E30BB6">
            <w:pPr>
              <w:rPr>
                <w:rFonts w:ascii="Calibri" w:hAnsi="Calibri" w:eastAsia="宋体" w:cs="黑体"/>
                <w:color w:val="auto"/>
                <w:kern w:val="2"/>
                <w:sz w:val="21"/>
                <w:szCs w:val="22"/>
                <w:lang w:val="zh-CN" w:eastAsia="zh-CN" w:bidi="ar-SA"/>
              </w:rPr>
            </w:pPr>
          </w:p>
        </w:tc>
      </w:tr>
      <w:tr w14:paraId="1BEBD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651437B">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0" w:type="auto"/>
          </w:tcPr>
          <w:p w14:paraId="2C1E265D">
            <w:pPr>
              <w:rPr>
                <w:rFonts w:hint="default"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可输，下拉框</w:t>
            </w:r>
          </w:p>
        </w:tc>
        <w:tc>
          <w:tcPr>
            <w:tcW w:w="0" w:type="auto"/>
          </w:tcPr>
          <w:p w14:paraId="2223EC3F">
            <w:pPr>
              <w:rPr>
                <w:rFonts w:ascii="Calibri" w:hAnsi="Calibri" w:eastAsia="宋体" w:cs="黑体"/>
                <w:strike/>
                <w:color w:val="auto"/>
                <w:kern w:val="2"/>
                <w:sz w:val="21"/>
                <w:szCs w:val="22"/>
                <w:lang w:val="zh-CN" w:eastAsia="zh-CN" w:bidi="ar-SA"/>
              </w:rPr>
            </w:pPr>
          </w:p>
        </w:tc>
      </w:tr>
      <w:tr w14:paraId="61291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8E780C1">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0" w:type="auto"/>
          </w:tcPr>
          <w:p w14:paraId="5B08A9F6">
            <w:pPr>
              <w:rPr>
                <w:rFonts w:hint="default"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w:t>
            </w:r>
          </w:p>
        </w:tc>
        <w:tc>
          <w:tcPr>
            <w:tcW w:w="0" w:type="auto"/>
          </w:tcPr>
          <w:p w14:paraId="391DF584">
            <w:pPr>
              <w:rPr>
                <w:rFonts w:ascii="Calibri" w:hAnsi="Calibri" w:eastAsia="宋体" w:cs="黑体"/>
                <w:strike/>
                <w:color w:val="auto"/>
                <w:kern w:val="2"/>
                <w:sz w:val="21"/>
                <w:szCs w:val="22"/>
                <w:lang w:val="zh-CN" w:eastAsia="zh-CN" w:bidi="ar-SA"/>
              </w:rPr>
            </w:pPr>
          </w:p>
        </w:tc>
      </w:tr>
      <w:tr w14:paraId="2C9D7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528B9506">
            <w:pPr>
              <w:rPr>
                <w:color w:val="auto"/>
                <w:lang w:val="zh-CN"/>
              </w:rPr>
            </w:pPr>
            <w:r>
              <w:rPr>
                <w:rFonts w:hint="eastAsia"/>
                <w:color w:val="auto"/>
                <w:lang w:val="en-US" w:eastAsia="zh-CN"/>
              </w:rPr>
              <w:t>衍生远期列表</w:t>
            </w:r>
          </w:p>
        </w:tc>
      </w:tr>
      <w:tr w14:paraId="6F90C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876EE0C">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tcPr>
          <w:p w14:paraId="51EAF311">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284E48D2">
            <w:pPr>
              <w:rPr>
                <w:rFonts w:ascii="Calibri" w:hAnsi="Calibri" w:eastAsia="宋体" w:cs="黑体"/>
                <w:color w:val="auto"/>
                <w:kern w:val="2"/>
                <w:sz w:val="21"/>
                <w:szCs w:val="22"/>
                <w:lang w:val="zh-CN" w:eastAsia="zh-CN" w:bidi="ar-SA"/>
              </w:rPr>
            </w:pPr>
          </w:p>
        </w:tc>
      </w:tr>
      <w:tr w14:paraId="3AD9E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6E5401D">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tcPr>
          <w:p w14:paraId="108007D8">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0839F716">
            <w:pPr>
              <w:rPr>
                <w:rFonts w:ascii="Calibri" w:hAnsi="Calibri" w:eastAsia="宋体" w:cs="黑体"/>
                <w:color w:val="auto"/>
                <w:kern w:val="2"/>
                <w:sz w:val="21"/>
                <w:szCs w:val="22"/>
                <w:lang w:val="zh-CN" w:eastAsia="zh-CN" w:bidi="ar-SA"/>
              </w:rPr>
            </w:pPr>
          </w:p>
        </w:tc>
      </w:tr>
      <w:tr w14:paraId="2B547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9CFB758">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tcPr>
          <w:p w14:paraId="0BE3DB6F">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64A04A80">
            <w:pPr>
              <w:rPr>
                <w:ins w:id="237" w:author="001008220 [2]" w:date="2025-09-04T10:38:41Z"/>
                <w:rFonts w:hint="eastAsia" w:cs="黑体"/>
                <w:color w:val="auto"/>
                <w:kern w:val="2"/>
                <w:sz w:val="21"/>
                <w:szCs w:val="22"/>
                <w:lang w:val="en-US" w:eastAsia="zh-CN" w:bidi="ar-SA"/>
              </w:rPr>
            </w:pPr>
            <w:ins w:id="238" w:author="001008220 [2]" w:date="2025-09-04T10:38:41Z">
              <w:r>
                <w:rPr>
                  <w:rFonts w:hint="eastAsia" w:cs="黑体"/>
                  <w:color w:val="auto"/>
                  <w:kern w:val="2"/>
                  <w:sz w:val="21"/>
                  <w:szCs w:val="22"/>
                  <w:lang w:val="en-US" w:eastAsia="zh-CN" w:bidi="ar-SA"/>
                </w:rPr>
                <w:t>若输入卖出金额，则自动计算买入金额=卖出金额*汇率</w:t>
              </w:r>
            </w:ins>
          </w:p>
          <w:p w14:paraId="0D900ED1">
            <w:pPr>
              <w:rPr>
                <w:rFonts w:ascii="Calibri" w:hAnsi="Calibri" w:eastAsia="宋体" w:cs="黑体"/>
                <w:color w:val="auto"/>
                <w:kern w:val="2"/>
                <w:sz w:val="21"/>
                <w:szCs w:val="22"/>
                <w:lang w:val="zh-CN" w:eastAsia="zh-CN" w:bidi="ar-SA"/>
              </w:rPr>
            </w:pPr>
            <w:ins w:id="239" w:author="001008220 [2]" w:date="2025-09-04T10:38:41Z">
              <w:r>
                <w:rPr>
                  <w:rFonts w:hint="eastAsia" w:cs="黑体"/>
                  <w:color w:val="auto"/>
                  <w:kern w:val="2"/>
                  <w:sz w:val="21"/>
                  <w:szCs w:val="22"/>
                  <w:lang w:val="en-US" w:eastAsia="zh-CN" w:bidi="ar-SA"/>
                </w:rPr>
                <w:t>若输入买入金额，则自动计算卖出金额=买入金额/汇率</w:t>
              </w:r>
            </w:ins>
          </w:p>
        </w:tc>
      </w:tr>
      <w:tr w14:paraId="54B84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AA37728">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tcPr>
          <w:p w14:paraId="0D196678">
            <w:pPr>
              <w:rPr>
                <w:del w:id="240" w:author="001008220 [2]" w:date="2025-09-09T10:03:21Z"/>
                <w:rFonts w:hint="eastAsia"/>
                <w:color w:val="auto"/>
                <w:lang w:val="en-US" w:eastAsia="zh-CN"/>
              </w:rPr>
            </w:pPr>
            <w:del w:id="241" w:author="001008220 [2]" w:date="2025-09-09T10:03:21Z">
              <w:r>
                <w:rPr>
                  <w:rFonts w:hint="eastAsia"/>
                  <w:color w:val="auto"/>
                  <w:lang w:val="en-US" w:eastAsia="zh-CN"/>
                </w:rPr>
                <w:delText>反显可修改</w:delText>
              </w:r>
            </w:del>
          </w:p>
          <w:p w14:paraId="5F146C6C">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44F7C9A4">
            <w:pPr>
              <w:rPr>
                <w:rFonts w:ascii="Calibri" w:hAnsi="Calibri" w:eastAsia="宋体" w:cs="黑体"/>
                <w:color w:val="auto"/>
                <w:kern w:val="2"/>
                <w:sz w:val="21"/>
                <w:szCs w:val="22"/>
                <w:lang w:val="zh-CN" w:eastAsia="zh-CN" w:bidi="ar-SA"/>
              </w:rPr>
            </w:pPr>
            <w:del w:id="242" w:author="001008220 [2]" w:date="2025-09-09T10:03:19Z">
              <w:r>
                <w:rPr>
                  <w:rFonts w:hint="eastAsia" w:cs="黑体"/>
                  <w:color w:val="auto"/>
                  <w:kern w:val="2"/>
                  <w:sz w:val="21"/>
                  <w:szCs w:val="22"/>
                  <w:lang w:val="en-US" w:eastAsia="zh-CN" w:bidi="ar-SA"/>
                </w:rPr>
                <w:delText>从“</w:delText>
              </w:r>
            </w:del>
            <w:del w:id="243" w:author="001008220 [2]" w:date="2025-09-09T10:03:19Z">
              <w:r>
                <w:rPr>
                  <w:rFonts w:hint="eastAsia"/>
                  <w:color w:val="auto"/>
                </w:rPr>
                <w:delText>测算器汇率设置</w:delText>
              </w:r>
            </w:del>
            <w:del w:id="244" w:author="001008220 [2]" w:date="2025-09-09T10:03:19Z">
              <w:r>
                <w:rPr>
                  <w:rFonts w:hint="eastAsia" w:cs="黑体"/>
                  <w:color w:val="auto"/>
                  <w:kern w:val="2"/>
                  <w:sz w:val="21"/>
                  <w:szCs w:val="22"/>
                  <w:lang w:val="en-US" w:eastAsia="zh-CN" w:bidi="ar-SA"/>
                </w:rPr>
                <w:delText>”交易对应业务类型和币种的生效记录中取值；若无对应生效记录则为空；</w:delText>
              </w:r>
            </w:del>
          </w:p>
        </w:tc>
      </w:tr>
      <w:tr w14:paraId="35C0A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0E06C8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tcPr>
          <w:p w14:paraId="42C6EAA8">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2C6807CE">
            <w:pPr>
              <w:rPr>
                <w:rFonts w:ascii="Calibri" w:hAnsi="Calibri" w:eastAsia="宋体" w:cs="黑体"/>
                <w:color w:val="auto"/>
                <w:kern w:val="2"/>
                <w:sz w:val="21"/>
                <w:szCs w:val="22"/>
                <w:lang w:val="zh-CN" w:eastAsia="zh-CN" w:bidi="ar-SA"/>
              </w:rPr>
            </w:pPr>
          </w:p>
        </w:tc>
      </w:tr>
      <w:tr w14:paraId="2A49E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65723F3">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0" w:type="auto"/>
          </w:tcPr>
          <w:p w14:paraId="5F673104">
            <w:pPr>
              <w:rPr>
                <w:rFonts w:hint="default"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可输，下拉框</w:t>
            </w:r>
          </w:p>
        </w:tc>
        <w:tc>
          <w:tcPr>
            <w:tcW w:w="0" w:type="auto"/>
          </w:tcPr>
          <w:p w14:paraId="492CAD33">
            <w:pPr>
              <w:rPr>
                <w:rFonts w:ascii="Calibri" w:hAnsi="Calibri" w:eastAsia="宋体" w:cs="黑体"/>
                <w:strike/>
                <w:color w:val="auto"/>
                <w:kern w:val="2"/>
                <w:sz w:val="21"/>
                <w:szCs w:val="22"/>
                <w:lang w:val="zh-CN" w:eastAsia="zh-CN" w:bidi="ar-SA"/>
              </w:rPr>
            </w:pPr>
          </w:p>
        </w:tc>
      </w:tr>
      <w:tr w14:paraId="73FFF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8F42886">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0" w:type="auto"/>
          </w:tcPr>
          <w:p w14:paraId="3C0250A0">
            <w:pPr>
              <w:rPr>
                <w:rFonts w:hint="default"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w:t>
            </w:r>
          </w:p>
        </w:tc>
        <w:tc>
          <w:tcPr>
            <w:tcW w:w="0" w:type="auto"/>
          </w:tcPr>
          <w:p w14:paraId="1C76FB27">
            <w:pPr>
              <w:rPr>
                <w:rFonts w:ascii="Calibri" w:hAnsi="Calibri" w:eastAsia="宋体" w:cs="黑体"/>
                <w:strike/>
                <w:color w:val="auto"/>
                <w:kern w:val="2"/>
                <w:sz w:val="21"/>
                <w:szCs w:val="22"/>
                <w:lang w:val="zh-CN" w:eastAsia="zh-CN" w:bidi="ar-SA"/>
              </w:rPr>
            </w:pPr>
          </w:p>
        </w:tc>
      </w:tr>
      <w:tr w14:paraId="1BD1B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4B6B2CFD">
            <w:pPr>
              <w:rPr>
                <w:color w:val="auto"/>
                <w:lang w:val="zh-CN"/>
              </w:rPr>
            </w:pPr>
            <w:r>
              <w:rPr>
                <w:rFonts w:hint="eastAsia"/>
                <w:color w:val="auto"/>
                <w:lang w:val="en-US" w:eastAsia="zh-CN"/>
              </w:rPr>
              <w:t>衍生掉期列表</w:t>
            </w:r>
          </w:p>
        </w:tc>
      </w:tr>
      <w:tr w14:paraId="1D41F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1A30204">
            <w:pPr>
              <w:rPr>
                <w:rFonts w:hint="eastAsia" w:ascii="Calibri" w:hAnsi="Calibri" w:eastAsia="宋体" w:cs="黑体"/>
                <w:color w:val="auto"/>
                <w:kern w:val="2"/>
                <w:sz w:val="21"/>
                <w:szCs w:val="22"/>
                <w:lang w:val="en-US" w:eastAsia="zh-CN" w:bidi="ar-SA"/>
              </w:rPr>
            </w:pPr>
            <w:r>
              <w:rPr>
                <w:rFonts w:hint="eastAsia"/>
                <w:color w:val="auto"/>
                <w:lang w:val="en-US" w:eastAsia="zh-CN"/>
              </w:rPr>
              <w:t>近端卖出币种</w:t>
            </w:r>
          </w:p>
        </w:tc>
        <w:tc>
          <w:tcPr>
            <w:tcW w:w="1901" w:type="dxa"/>
          </w:tcPr>
          <w:p w14:paraId="12C72360">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1A4CA40C">
            <w:pPr>
              <w:rPr>
                <w:rFonts w:ascii="Calibri" w:hAnsi="Calibri" w:eastAsia="宋体" w:cs="黑体"/>
                <w:color w:val="auto"/>
                <w:kern w:val="2"/>
                <w:sz w:val="21"/>
                <w:szCs w:val="22"/>
                <w:lang w:val="zh-CN" w:eastAsia="zh-CN" w:bidi="ar-SA"/>
              </w:rPr>
            </w:pPr>
          </w:p>
        </w:tc>
      </w:tr>
      <w:tr w14:paraId="4FEB4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B88DD64">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近端买入币种</w:t>
            </w:r>
          </w:p>
        </w:tc>
        <w:tc>
          <w:tcPr>
            <w:tcW w:w="1901" w:type="dxa"/>
          </w:tcPr>
          <w:p w14:paraId="736C484C">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2D7DF0C0">
            <w:pPr>
              <w:rPr>
                <w:rFonts w:ascii="Calibri" w:hAnsi="Calibri" w:eastAsia="宋体" w:cs="黑体"/>
                <w:color w:val="auto"/>
                <w:kern w:val="2"/>
                <w:sz w:val="21"/>
                <w:szCs w:val="22"/>
                <w:lang w:val="zh-CN" w:eastAsia="zh-CN" w:bidi="ar-SA"/>
              </w:rPr>
            </w:pPr>
          </w:p>
        </w:tc>
      </w:tr>
      <w:tr w14:paraId="3086C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ABF24D9">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近端卖出金额</w:t>
            </w:r>
          </w:p>
        </w:tc>
        <w:tc>
          <w:tcPr>
            <w:tcW w:w="0" w:type="auto"/>
          </w:tcPr>
          <w:p w14:paraId="1BED77F2">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42DE9541">
            <w:pPr>
              <w:rPr>
                <w:rFonts w:ascii="Calibri" w:hAnsi="Calibri" w:eastAsia="宋体" w:cs="黑体"/>
                <w:color w:val="auto"/>
                <w:kern w:val="2"/>
                <w:sz w:val="21"/>
                <w:szCs w:val="22"/>
                <w:lang w:val="zh-CN" w:eastAsia="zh-CN" w:bidi="ar-SA"/>
              </w:rPr>
            </w:pPr>
          </w:p>
        </w:tc>
      </w:tr>
      <w:tr w14:paraId="47F78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0" w:type="auto"/>
          </w:tcPr>
          <w:p w14:paraId="20FFE49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近端汇率</w:t>
            </w:r>
          </w:p>
        </w:tc>
        <w:tc>
          <w:tcPr>
            <w:tcW w:w="0" w:type="auto"/>
          </w:tcPr>
          <w:p w14:paraId="7AD61729">
            <w:pPr>
              <w:rPr>
                <w:del w:id="245" w:author="001008220 [2]" w:date="2025-09-09T10:03:33Z"/>
                <w:rFonts w:hint="default"/>
                <w:color w:val="auto"/>
                <w:lang w:val="en-US" w:eastAsia="zh-CN"/>
              </w:rPr>
            </w:pPr>
            <w:del w:id="246" w:author="001008220 [2]" w:date="2025-09-09T10:03:33Z">
              <w:r>
                <w:rPr>
                  <w:rFonts w:hint="eastAsia"/>
                  <w:color w:val="auto"/>
                  <w:lang w:val="en-US" w:eastAsia="zh-CN"/>
                </w:rPr>
                <w:delText>反显可修改</w:delText>
              </w:r>
            </w:del>
          </w:p>
          <w:p w14:paraId="4793D0C3">
            <w:pPr>
              <w:rPr>
                <w:rFonts w:ascii="Calibri" w:hAnsi="Calibri" w:eastAsia="宋体" w:cs="黑体"/>
                <w:color w:val="auto"/>
                <w:kern w:val="2"/>
                <w:sz w:val="21"/>
                <w:szCs w:val="22"/>
                <w:lang w:val="zh-CN" w:eastAsia="zh-CN" w:bidi="ar-SA"/>
              </w:rPr>
            </w:pPr>
            <w:r>
              <w:rPr>
                <w:rFonts w:hint="eastAsia"/>
                <w:color w:val="auto"/>
                <w:lang w:val="en-US" w:eastAsia="zh-CN"/>
              </w:rPr>
              <w:t>必输</w:t>
            </w:r>
          </w:p>
        </w:tc>
        <w:tc>
          <w:tcPr>
            <w:tcW w:w="0" w:type="auto"/>
          </w:tcPr>
          <w:p w14:paraId="1C91D113">
            <w:pPr>
              <w:rPr>
                <w:rFonts w:ascii="Calibri" w:hAnsi="Calibri" w:eastAsia="宋体" w:cs="黑体"/>
                <w:color w:val="auto"/>
                <w:kern w:val="2"/>
                <w:sz w:val="21"/>
                <w:szCs w:val="22"/>
                <w:lang w:val="zh-CN" w:eastAsia="zh-CN" w:bidi="ar-SA"/>
              </w:rPr>
            </w:pPr>
            <w:del w:id="247" w:author="001008220 [2]" w:date="2025-09-09T10:03:36Z">
              <w:r>
                <w:rPr>
                  <w:rFonts w:hint="eastAsia" w:cs="黑体"/>
                  <w:color w:val="auto"/>
                  <w:kern w:val="2"/>
                  <w:sz w:val="21"/>
                  <w:szCs w:val="22"/>
                  <w:lang w:val="en-US" w:eastAsia="zh-CN" w:bidi="ar-SA"/>
                </w:rPr>
                <w:delText>从“</w:delText>
              </w:r>
            </w:del>
            <w:del w:id="248" w:author="001008220 [2]" w:date="2025-09-09T10:03:36Z">
              <w:r>
                <w:rPr>
                  <w:rFonts w:hint="eastAsia"/>
                  <w:color w:val="auto"/>
                </w:rPr>
                <w:delText>测算器汇率设置</w:delText>
              </w:r>
            </w:del>
            <w:del w:id="249" w:author="001008220 [2]" w:date="2025-09-09T10:03:36Z">
              <w:r>
                <w:rPr>
                  <w:rFonts w:hint="eastAsia" w:cs="黑体"/>
                  <w:color w:val="auto"/>
                  <w:kern w:val="2"/>
                  <w:sz w:val="21"/>
                  <w:szCs w:val="22"/>
                  <w:lang w:val="en-US" w:eastAsia="zh-CN" w:bidi="ar-SA"/>
                </w:rPr>
                <w:delText>”交易对应业务类型和币种的生效记录中取值；若无对应生效记录则为空；</w:delText>
              </w:r>
            </w:del>
          </w:p>
        </w:tc>
      </w:tr>
      <w:tr w14:paraId="3CE70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1FDF944">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p>
        </w:tc>
        <w:tc>
          <w:tcPr>
            <w:tcW w:w="0" w:type="auto"/>
          </w:tcPr>
          <w:p w14:paraId="3D0D4013">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40BD2CF6">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近端汇率</w:t>
            </w:r>
          </w:p>
        </w:tc>
      </w:tr>
      <w:tr w14:paraId="7530D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270CCC3">
            <w:pPr>
              <w:rPr>
                <w:rFonts w:hint="eastAsia" w:ascii="Calibri" w:hAnsi="Calibri" w:eastAsia="宋体" w:cs="黑体"/>
                <w:color w:val="auto"/>
                <w:kern w:val="2"/>
                <w:sz w:val="21"/>
                <w:szCs w:val="22"/>
                <w:lang w:val="en-US" w:eastAsia="zh-CN" w:bidi="ar-SA"/>
              </w:rPr>
            </w:pPr>
            <w:r>
              <w:rPr>
                <w:rFonts w:hint="eastAsia"/>
                <w:color w:val="auto"/>
                <w:lang w:val="en-US" w:eastAsia="zh-CN"/>
              </w:rPr>
              <w:t>远端卖出币种</w:t>
            </w:r>
          </w:p>
        </w:tc>
        <w:tc>
          <w:tcPr>
            <w:tcW w:w="0" w:type="auto"/>
          </w:tcPr>
          <w:p w14:paraId="4D17BD50">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5B5C3B39">
            <w:pPr>
              <w:rPr>
                <w:rFonts w:ascii="Calibri" w:hAnsi="Calibri" w:eastAsia="宋体" w:cs="黑体"/>
                <w:color w:val="auto"/>
                <w:kern w:val="2"/>
                <w:sz w:val="21"/>
                <w:szCs w:val="22"/>
                <w:lang w:val="zh-CN" w:eastAsia="zh-CN" w:bidi="ar-SA"/>
              </w:rPr>
            </w:pPr>
          </w:p>
        </w:tc>
      </w:tr>
      <w:tr w14:paraId="0A324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375A0B3">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远端买入币种</w:t>
            </w:r>
          </w:p>
        </w:tc>
        <w:tc>
          <w:tcPr>
            <w:tcW w:w="0" w:type="auto"/>
          </w:tcPr>
          <w:p w14:paraId="17DAA8E6">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下拉框，必输</w:t>
            </w:r>
          </w:p>
        </w:tc>
        <w:tc>
          <w:tcPr>
            <w:tcW w:w="0" w:type="auto"/>
          </w:tcPr>
          <w:p w14:paraId="6D0B3E9C">
            <w:pPr>
              <w:rPr>
                <w:rFonts w:ascii="Calibri" w:hAnsi="Calibri" w:eastAsia="宋体" w:cs="黑体"/>
                <w:color w:val="auto"/>
                <w:kern w:val="2"/>
                <w:sz w:val="21"/>
                <w:szCs w:val="22"/>
                <w:lang w:val="zh-CN" w:eastAsia="zh-CN" w:bidi="ar-SA"/>
              </w:rPr>
            </w:pPr>
          </w:p>
        </w:tc>
      </w:tr>
      <w:tr w14:paraId="451F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9C4408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远端买入金额</w:t>
            </w:r>
          </w:p>
        </w:tc>
        <w:tc>
          <w:tcPr>
            <w:tcW w:w="0" w:type="auto"/>
          </w:tcPr>
          <w:p w14:paraId="1CD70F8B">
            <w:pPr>
              <w:rPr>
                <w:rFonts w:hint="eastAsia"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输出</w:t>
            </w:r>
          </w:p>
        </w:tc>
        <w:tc>
          <w:tcPr>
            <w:tcW w:w="0" w:type="auto"/>
          </w:tcPr>
          <w:p w14:paraId="5FE41259">
            <w:pPr>
              <w:rPr>
                <w:rFonts w:hint="eastAsia"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远端买入金额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p>
        </w:tc>
      </w:tr>
      <w:tr w14:paraId="7F0AB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D5A8417">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远端汇率</w:t>
            </w:r>
          </w:p>
        </w:tc>
        <w:tc>
          <w:tcPr>
            <w:tcW w:w="0" w:type="auto"/>
          </w:tcPr>
          <w:p w14:paraId="792FCD86">
            <w:pPr>
              <w:rPr>
                <w:del w:id="250" w:author="001008220 [2]" w:date="2025-09-09T10:03:39Z"/>
                <w:rFonts w:hint="default"/>
                <w:color w:val="auto"/>
                <w:lang w:val="en-US" w:eastAsia="zh-CN"/>
              </w:rPr>
            </w:pPr>
            <w:del w:id="251" w:author="001008220 [2]" w:date="2025-09-09T10:03:39Z">
              <w:r>
                <w:rPr>
                  <w:rFonts w:hint="eastAsia"/>
                  <w:color w:val="auto"/>
                  <w:lang w:val="en-US" w:eastAsia="zh-CN"/>
                </w:rPr>
                <w:delText>反显可修改</w:delText>
              </w:r>
            </w:del>
          </w:p>
          <w:p w14:paraId="0C5F5D87">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1F38B9B2">
            <w:pPr>
              <w:rPr>
                <w:rFonts w:ascii="Calibri" w:hAnsi="Calibri" w:eastAsia="宋体" w:cs="黑体"/>
                <w:color w:val="auto"/>
                <w:kern w:val="2"/>
                <w:sz w:val="21"/>
                <w:szCs w:val="22"/>
                <w:lang w:val="zh-CN" w:eastAsia="zh-CN" w:bidi="ar-SA"/>
              </w:rPr>
            </w:pPr>
            <w:del w:id="252" w:author="001008220 [2]" w:date="2025-09-09T10:03:41Z">
              <w:r>
                <w:rPr>
                  <w:rFonts w:hint="eastAsia" w:cs="黑体"/>
                  <w:color w:val="auto"/>
                  <w:kern w:val="2"/>
                  <w:sz w:val="21"/>
                  <w:szCs w:val="22"/>
                  <w:lang w:val="en-US" w:eastAsia="zh-CN" w:bidi="ar-SA"/>
                </w:rPr>
                <w:delText>从“</w:delText>
              </w:r>
            </w:del>
            <w:del w:id="253" w:author="001008220 [2]" w:date="2025-09-09T10:03:41Z">
              <w:r>
                <w:rPr>
                  <w:rFonts w:hint="eastAsia"/>
                  <w:color w:val="auto"/>
                </w:rPr>
                <w:delText>测算器汇率设置</w:delText>
              </w:r>
            </w:del>
            <w:del w:id="254" w:author="001008220 [2]" w:date="2025-09-09T10:03:41Z">
              <w:r>
                <w:rPr>
                  <w:rFonts w:hint="eastAsia" w:cs="黑体"/>
                  <w:color w:val="auto"/>
                  <w:kern w:val="2"/>
                  <w:sz w:val="21"/>
                  <w:szCs w:val="22"/>
                  <w:lang w:val="en-US" w:eastAsia="zh-CN" w:bidi="ar-SA"/>
                </w:rPr>
                <w:delText>”交易对应业务类型和币种的生效记录中取值；若无对应生效记录则为空；</w:delText>
              </w:r>
            </w:del>
          </w:p>
        </w:tc>
      </w:tr>
      <w:tr w14:paraId="15CC3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573A867">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p>
        </w:tc>
        <w:tc>
          <w:tcPr>
            <w:tcW w:w="0" w:type="auto"/>
          </w:tcPr>
          <w:p w14:paraId="672468E0">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35230AEB">
            <w:pPr>
              <w:rPr>
                <w:rFonts w:hint="default"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远端汇率</w:t>
            </w:r>
          </w:p>
        </w:tc>
      </w:tr>
      <w:tr w14:paraId="03DB4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26C44A4">
            <w:pPr>
              <w:rPr>
                <w:rFonts w:hint="eastAsia" w:ascii="Calibri" w:hAnsi="Calibri" w:eastAsia="宋体" w:cs="黑体"/>
                <w:color w:val="auto"/>
                <w:kern w:val="2"/>
                <w:sz w:val="21"/>
                <w:szCs w:val="22"/>
                <w:lang w:val="en-US" w:eastAsia="zh-CN" w:bidi="ar-SA"/>
              </w:rPr>
            </w:pPr>
            <w:r>
              <w:rPr>
                <w:rFonts w:hint="eastAsia"/>
                <w:color w:val="auto"/>
                <w:lang w:val="en-US" w:eastAsia="zh-CN"/>
              </w:rPr>
              <w:t>期末收益</w:t>
            </w:r>
          </w:p>
        </w:tc>
        <w:tc>
          <w:tcPr>
            <w:tcW w:w="0" w:type="auto"/>
          </w:tcPr>
          <w:p w14:paraId="2C48DE26">
            <w:pPr>
              <w:rPr>
                <w:rFonts w:hint="eastAsia" w:ascii="Calibri" w:hAnsi="Calibri" w:eastAsia="宋体" w:cs="黑体"/>
                <w:color w:val="auto"/>
                <w:kern w:val="2"/>
                <w:sz w:val="21"/>
                <w:szCs w:val="22"/>
                <w:lang w:val="zh-CN" w:eastAsia="zh-CN" w:bidi="ar-SA"/>
              </w:rPr>
            </w:pPr>
            <w:r>
              <w:rPr>
                <w:rFonts w:hint="eastAsia"/>
                <w:color w:val="auto"/>
                <w:lang w:val="en-US" w:eastAsia="zh-CN"/>
              </w:rPr>
              <w:t>输出</w:t>
            </w:r>
          </w:p>
        </w:tc>
        <w:tc>
          <w:tcPr>
            <w:tcW w:w="0" w:type="auto"/>
          </w:tcPr>
          <w:p w14:paraId="6F710B0D">
            <w:pPr>
              <w:rPr>
                <w:rFonts w:hint="eastAsia"/>
                <w:color w:val="auto"/>
                <w:lang w:val="en-US" w:eastAsia="zh-CN"/>
              </w:rPr>
            </w:pPr>
            <w:r>
              <w:rPr>
                <w:rFonts w:hint="eastAsia"/>
                <w:color w:val="auto"/>
                <w:lang w:val="en-US" w:eastAsia="zh-CN"/>
              </w:rPr>
              <w:t>币种为近端买入币种</w:t>
            </w:r>
          </w:p>
          <w:p w14:paraId="241C5871">
            <w:pPr>
              <w:rPr>
                <w:rFonts w:hint="default"/>
                <w:color w:val="auto"/>
                <w:lang w:val="en-US" w:eastAsia="zh-CN"/>
              </w:rPr>
            </w:pPr>
            <w:r>
              <w:rPr>
                <w:rFonts w:hint="eastAsia"/>
                <w:color w:val="auto"/>
                <w:lang w:val="en-US" w:eastAsia="zh-CN"/>
              </w:rPr>
              <w:t>期末收益=</w:t>
            </w:r>
            <w:r>
              <w:rPr>
                <w:rFonts w:hint="eastAsia" w:eastAsia="宋体" w:cs="黑体"/>
                <w:color w:val="auto"/>
                <w:kern w:val="2"/>
                <w:sz w:val="21"/>
                <w:szCs w:val="22"/>
                <w:lang w:val="en-US" w:eastAsia="zh-CN" w:bidi="ar-SA"/>
              </w:rPr>
              <w:t>近端买入金额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远端卖出金额</w:t>
            </w:r>
          </w:p>
        </w:tc>
      </w:tr>
      <w:tr w14:paraId="79F3F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92568C8">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1901" w:type="dxa"/>
          </w:tcPr>
          <w:p w14:paraId="7B438E33">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可输，下拉框</w:t>
            </w:r>
          </w:p>
        </w:tc>
        <w:tc>
          <w:tcPr>
            <w:tcW w:w="0" w:type="auto"/>
          </w:tcPr>
          <w:p w14:paraId="34FA3AE4">
            <w:pPr>
              <w:rPr>
                <w:rFonts w:ascii="Calibri" w:hAnsi="Calibri" w:eastAsia="宋体" w:cs="黑体"/>
                <w:strike/>
                <w:color w:val="auto"/>
                <w:kern w:val="2"/>
                <w:sz w:val="21"/>
                <w:szCs w:val="22"/>
                <w:lang w:val="zh-CN" w:eastAsia="zh-CN" w:bidi="ar-SA"/>
              </w:rPr>
            </w:pPr>
          </w:p>
        </w:tc>
      </w:tr>
      <w:tr w14:paraId="55D14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D09E475">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1901" w:type="dxa"/>
          </w:tcPr>
          <w:p w14:paraId="0A4854C0">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可输</w:t>
            </w:r>
          </w:p>
        </w:tc>
        <w:tc>
          <w:tcPr>
            <w:tcW w:w="0" w:type="auto"/>
          </w:tcPr>
          <w:p w14:paraId="6F71275A">
            <w:pPr>
              <w:rPr>
                <w:rFonts w:ascii="Calibri" w:hAnsi="Calibri" w:eastAsia="宋体" w:cs="黑体"/>
                <w:strike/>
                <w:color w:val="auto"/>
                <w:kern w:val="2"/>
                <w:sz w:val="21"/>
                <w:szCs w:val="22"/>
                <w:lang w:val="zh-CN" w:eastAsia="zh-CN" w:bidi="ar-SA"/>
              </w:rPr>
            </w:pPr>
          </w:p>
        </w:tc>
      </w:tr>
      <w:tr w14:paraId="1A877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55" w:author="001008220 [2]" w:date="2025-09-04T10:48:04Z"/>
        </w:trPr>
        <w:tc>
          <w:tcPr>
            <w:tcW w:w="8158" w:type="dxa"/>
            <w:gridSpan w:val="3"/>
          </w:tcPr>
          <w:p w14:paraId="2BCAABEB">
            <w:pPr>
              <w:rPr>
                <w:ins w:id="256" w:author="001008220 [2]" w:date="2025-09-04T10:48:04Z"/>
                <w:rFonts w:ascii="Calibri" w:hAnsi="Calibri" w:eastAsia="宋体" w:cs="黑体"/>
                <w:strike/>
                <w:color w:val="auto"/>
                <w:kern w:val="2"/>
                <w:sz w:val="21"/>
                <w:szCs w:val="22"/>
                <w:lang w:val="zh-CN" w:eastAsia="zh-CN" w:bidi="ar-SA"/>
              </w:rPr>
            </w:pPr>
            <w:ins w:id="257" w:author="001008220 [2]" w:date="2025-09-04T10:49:08Z">
              <w:r>
                <w:rPr>
                  <w:rFonts w:hint="eastAsia" w:cs="黑体"/>
                  <w:strike w:val="0"/>
                  <w:color w:val="auto"/>
                  <w:kern w:val="2"/>
                  <w:sz w:val="21"/>
                  <w:szCs w:val="22"/>
                  <w:lang w:val="en-US" w:eastAsia="zh-CN" w:bidi="ar-SA"/>
                </w:rPr>
                <w:t>期权</w:t>
              </w:r>
            </w:ins>
            <w:ins w:id="258" w:author="001008220 [2]" w:date="2025-09-04T10:49:12Z">
              <w:r>
                <w:rPr>
                  <w:rFonts w:hint="eastAsia" w:cs="黑体"/>
                  <w:strike w:val="0"/>
                  <w:color w:val="auto"/>
                  <w:kern w:val="2"/>
                  <w:sz w:val="21"/>
                  <w:szCs w:val="22"/>
                  <w:lang w:val="en-US" w:eastAsia="zh-CN" w:bidi="ar-SA"/>
                </w:rPr>
                <w:t>列表</w:t>
              </w:r>
            </w:ins>
          </w:p>
        </w:tc>
      </w:tr>
      <w:tr w14:paraId="0B679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59" w:author="001008220 [2]" w:date="2025-09-04T10:48:29Z"/>
        </w:trPr>
        <w:tc>
          <w:tcPr>
            <w:tcW w:w="0" w:type="auto"/>
          </w:tcPr>
          <w:p w14:paraId="116DD005">
            <w:pPr>
              <w:rPr>
                <w:ins w:id="260" w:author="001008220 [2]" w:date="2025-09-04T10:48:29Z"/>
                <w:rFonts w:hint="default" w:eastAsia="宋体" w:cs="黑体"/>
                <w:strike w:val="0"/>
                <w:color w:val="auto"/>
                <w:kern w:val="2"/>
                <w:sz w:val="21"/>
                <w:szCs w:val="22"/>
                <w:lang w:val="en-US" w:eastAsia="zh-CN" w:bidi="ar-SA"/>
              </w:rPr>
            </w:pPr>
            <w:ins w:id="261" w:author="001008220 [2]" w:date="2025-09-04T10:55:20Z">
              <w:r>
                <w:rPr>
                  <w:rFonts w:hint="eastAsia" w:cs="黑体"/>
                  <w:strike w:val="0"/>
                  <w:color w:val="auto"/>
                  <w:kern w:val="2"/>
                  <w:sz w:val="21"/>
                  <w:szCs w:val="22"/>
                  <w:lang w:val="en-US" w:eastAsia="zh-CN" w:bidi="ar-SA"/>
                </w:rPr>
                <w:t>期权费</w:t>
              </w:r>
            </w:ins>
            <w:ins w:id="262" w:author="001008220 [2]" w:date="2025-09-04T10:55:23Z">
              <w:r>
                <w:rPr>
                  <w:rFonts w:hint="eastAsia" w:cs="黑体"/>
                  <w:strike w:val="0"/>
                  <w:color w:val="auto"/>
                  <w:kern w:val="2"/>
                  <w:sz w:val="21"/>
                  <w:szCs w:val="22"/>
                  <w:lang w:val="en-US" w:eastAsia="zh-CN" w:bidi="ar-SA"/>
                </w:rPr>
                <w:t>类型</w:t>
              </w:r>
            </w:ins>
          </w:p>
        </w:tc>
        <w:tc>
          <w:tcPr>
            <w:tcW w:w="1901" w:type="dxa"/>
          </w:tcPr>
          <w:p w14:paraId="64E4E822">
            <w:pPr>
              <w:rPr>
                <w:ins w:id="263" w:author="001008220 [2]" w:date="2025-09-04T10:48:29Z"/>
                <w:rFonts w:hint="default" w:cs="黑体"/>
                <w:strike w:val="0"/>
                <w:color w:val="auto"/>
                <w:kern w:val="2"/>
                <w:sz w:val="21"/>
                <w:szCs w:val="22"/>
                <w:lang w:val="en-US" w:eastAsia="zh-CN" w:bidi="ar-SA"/>
              </w:rPr>
            </w:pPr>
            <w:ins w:id="264" w:author="001008220 [2]" w:date="2025-09-04T10:55:26Z">
              <w:r>
                <w:rPr>
                  <w:rFonts w:hint="eastAsia" w:cs="黑体"/>
                  <w:strike w:val="0"/>
                  <w:color w:val="auto"/>
                  <w:kern w:val="2"/>
                  <w:sz w:val="21"/>
                  <w:szCs w:val="22"/>
                  <w:lang w:val="en-US" w:eastAsia="zh-CN" w:bidi="ar-SA"/>
                </w:rPr>
                <w:t>必输</w:t>
              </w:r>
            </w:ins>
          </w:p>
        </w:tc>
        <w:tc>
          <w:tcPr>
            <w:tcW w:w="0" w:type="auto"/>
          </w:tcPr>
          <w:p w14:paraId="1E7337AD">
            <w:pPr>
              <w:rPr>
                <w:ins w:id="265" w:author="001008220 [2]" w:date="2025-09-04T10:55:40Z"/>
                <w:rFonts w:hint="eastAsia" w:cs="黑体"/>
                <w:strike w:val="0"/>
                <w:color w:val="auto"/>
                <w:kern w:val="2"/>
                <w:sz w:val="21"/>
                <w:szCs w:val="22"/>
                <w:lang w:val="en-US" w:eastAsia="zh-CN" w:bidi="ar-SA"/>
              </w:rPr>
            </w:pPr>
            <w:ins w:id="266" w:author="001008220 [2]" w:date="2025-09-04T10:55:39Z">
              <w:r>
                <w:rPr>
                  <w:rFonts w:hint="eastAsia" w:cs="黑体"/>
                  <w:strike w:val="0"/>
                  <w:color w:val="auto"/>
                  <w:kern w:val="2"/>
                  <w:sz w:val="21"/>
                  <w:szCs w:val="22"/>
                  <w:lang w:val="en-US" w:eastAsia="zh-CN" w:bidi="ar-SA"/>
                </w:rPr>
                <w:t>收入</w:t>
              </w:r>
            </w:ins>
          </w:p>
          <w:p w14:paraId="34B08B8E">
            <w:pPr>
              <w:rPr>
                <w:ins w:id="267" w:author="001008220 [2]" w:date="2025-09-04T10:48:29Z"/>
                <w:rFonts w:hint="default" w:cs="黑体"/>
                <w:strike w:val="0"/>
                <w:color w:val="auto"/>
                <w:kern w:val="2"/>
                <w:sz w:val="21"/>
                <w:szCs w:val="22"/>
                <w:lang w:val="en-US" w:eastAsia="zh-CN" w:bidi="ar-SA"/>
              </w:rPr>
            </w:pPr>
            <w:ins w:id="268" w:author="001008220 [2]" w:date="2025-09-04T10:55:41Z">
              <w:r>
                <w:rPr>
                  <w:rFonts w:hint="eastAsia" w:cs="黑体"/>
                  <w:strike w:val="0"/>
                  <w:color w:val="auto"/>
                  <w:kern w:val="2"/>
                  <w:sz w:val="21"/>
                  <w:szCs w:val="22"/>
                  <w:lang w:val="en-US" w:eastAsia="zh-CN" w:bidi="ar-SA"/>
                </w:rPr>
                <w:t>支出</w:t>
              </w:r>
            </w:ins>
          </w:p>
        </w:tc>
      </w:tr>
      <w:tr w14:paraId="3B450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69" w:author="001008220 [2]" w:date="2025-09-04T10:48:08Z"/>
        </w:trPr>
        <w:tc>
          <w:tcPr>
            <w:tcW w:w="0" w:type="auto"/>
          </w:tcPr>
          <w:p w14:paraId="757BB5F2">
            <w:pPr>
              <w:rPr>
                <w:ins w:id="270" w:author="001008220 [2]" w:date="2025-09-04T10:48:08Z"/>
                <w:rFonts w:hint="default" w:eastAsia="宋体" w:cs="黑体"/>
                <w:strike w:val="0"/>
                <w:color w:val="auto"/>
                <w:kern w:val="2"/>
                <w:sz w:val="21"/>
                <w:szCs w:val="22"/>
                <w:lang w:val="en-US" w:eastAsia="zh-CN" w:bidi="ar-SA"/>
              </w:rPr>
            </w:pPr>
            <w:ins w:id="271" w:author="001008220 [2]" w:date="2025-09-04T10:54:52Z">
              <w:r>
                <w:rPr>
                  <w:rFonts w:hint="eastAsia" w:cs="黑体"/>
                  <w:strike w:val="0"/>
                  <w:color w:val="auto"/>
                  <w:kern w:val="2"/>
                  <w:sz w:val="21"/>
                  <w:szCs w:val="22"/>
                  <w:lang w:val="en-US" w:eastAsia="zh-CN" w:bidi="ar-SA"/>
                </w:rPr>
                <w:t>期权费</w:t>
              </w:r>
            </w:ins>
            <w:ins w:id="272" w:author="001008220 [2]" w:date="2025-09-09T10:02:53Z">
              <w:r>
                <w:rPr>
                  <w:rFonts w:hint="eastAsia"/>
                  <w:color w:val="auto"/>
                  <w:lang w:val="en-US" w:eastAsia="zh-CN"/>
                </w:rPr>
                <w:t>（CNY）</w:t>
              </w:r>
            </w:ins>
          </w:p>
        </w:tc>
        <w:tc>
          <w:tcPr>
            <w:tcW w:w="1901" w:type="dxa"/>
          </w:tcPr>
          <w:p w14:paraId="399E7F57">
            <w:pPr>
              <w:rPr>
                <w:ins w:id="273" w:author="001008220 [2]" w:date="2025-09-04T10:48:08Z"/>
                <w:rFonts w:hint="default" w:cs="黑体"/>
                <w:strike w:val="0"/>
                <w:color w:val="auto"/>
                <w:kern w:val="2"/>
                <w:sz w:val="21"/>
                <w:szCs w:val="22"/>
                <w:lang w:val="en-US" w:eastAsia="zh-CN" w:bidi="ar-SA"/>
              </w:rPr>
            </w:pPr>
            <w:ins w:id="274" w:author="001008220 [2]" w:date="2025-09-04T10:55:04Z">
              <w:r>
                <w:rPr>
                  <w:rFonts w:hint="eastAsia" w:cs="黑体"/>
                  <w:strike w:val="0"/>
                  <w:color w:val="auto"/>
                  <w:kern w:val="2"/>
                  <w:sz w:val="21"/>
                  <w:szCs w:val="22"/>
                  <w:lang w:val="en-US" w:eastAsia="zh-CN" w:bidi="ar-SA"/>
                </w:rPr>
                <w:t>必输</w:t>
              </w:r>
            </w:ins>
          </w:p>
        </w:tc>
        <w:tc>
          <w:tcPr>
            <w:tcW w:w="0" w:type="auto"/>
          </w:tcPr>
          <w:p w14:paraId="0604E948">
            <w:pPr>
              <w:rPr>
                <w:ins w:id="275" w:author="001008220 [2]" w:date="2025-09-04T10:48:08Z"/>
                <w:rFonts w:ascii="Calibri" w:hAnsi="Calibri" w:eastAsia="宋体" w:cs="黑体"/>
                <w:strike w:val="0"/>
                <w:color w:val="auto"/>
                <w:kern w:val="2"/>
                <w:sz w:val="21"/>
                <w:szCs w:val="22"/>
                <w:lang w:val="zh-CN" w:eastAsia="zh-CN" w:bidi="ar-SA"/>
              </w:rPr>
            </w:pPr>
          </w:p>
        </w:tc>
      </w:tr>
      <w:tr w14:paraId="34E34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EF9382D">
            <w:pPr>
              <w:rPr>
                <w:rFonts w:hint="default" w:eastAsia="宋体" w:cs="黑体"/>
                <w:color w:val="auto"/>
                <w:kern w:val="2"/>
                <w:sz w:val="21"/>
                <w:szCs w:val="22"/>
                <w:lang w:val="en-US" w:eastAsia="zh-CN" w:bidi="ar-SA"/>
              </w:rPr>
            </w:pPr>
            <w:r>
              <w:rPr>
                <w:rFonts w:hint="eastAsia" w:cs="黑体"/>
                <w:color w:val="auto"/>
                <w:kern w:val="2"/>
                <w:sz w:val="21"/>
                <w:szCs w:val="22"/>
                <w:lang w:val="en-US" w:eastAsia="zh-CN" w:bidi="ar-SA"/>
              </w:rPr>
              <w:t>确定</w:t>
            </w:r>
          </w:p>
        </w:tc>
        <w:tc>
          <w:tcPr>
            <w:tcW w:w="1901" w:type="dxa"/>
          </w:tcPr>
          <w:p w14:paraId="7F91E1C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tcPr>
          <w:p w14:paraId="2B0C30EC">
            <w:pPr>
              <w:rPr>
                <w:rFonts w:ascii="Calibri" w:hAnsi="Calibri" w:eastAsia="宋体" w:cs="黑体"/>
                <w:color w:val="auto"/>
                <w:kern w:val="2"/>
                <w:sz w:val="21"/>
                <w:szCs w:val="22"/>
                <w:lang w:val="zh-CN" w:eastAsia="zh-CN" w:bidi="ar-SA"/>
              </w:rPr>
            </w:pPr>
          </w:p>
        </w:tc>
      </w:tr>
      <w:tr w14:paraId="18F38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DBC024E">
            <w:pPr>
              <w:rPr>
                <w:rFonts w:hint="default" w:eastAsia="宋体" w:cs="黑体"/>
                <w:color w:val="auto"/>
                <w:kern w:val="2"/>
                <w:sz w:val="21"/>
                <w:szCs w:val="22"/>
                <w:lang w:val="en-US" w:eastAsia="zh-CN" w:bidi="ar-SA"/>
              </w:rPr>
            </w:pPr>
            <w:r>
              <w:rPr>
                <w:rFonts w:hint="eastAsia" w:cs="黑体"/>
                <w:color w:val="auto"/>
                <w:kern w:val="2"/>
                <w:sz w:val="21"/>
                <w:szCs w:val="22"/>
                <w:lang w:val="en-US" w:eastAsia="zh-CN" w:bidi="ar-SA"/>
              </w:rPr>
              <w:t>返回</w:t>
            </w:r>
          </w:p>
        </w:tc>
        <w:tc>
          <w:tcPr>
            <w:tcW w:w="1901" w:type="dxa"/>
          </w:tcPr>
          <w:p w14:paraId="05941D93">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tcPr>
          <w:p w14:paraId="61905C47">
            <w:pPr>
              <w:rPr>
                <w:rFonts w:ascii="Calibri" w:hAnsi="Calibri" w:eastAsia="宋体" w:cs="黑体"/>
                <w:color w:val="auto"/>
                <w:kern w:val="2"/>
                <w:sz w:val="21"/>
                <w:szCs w:val="22"/>
                <w:lang w:val="zh-CN" w:eastAsia="zh-CN" w:bidi="ar-SA"/>
              </w:rPr>
            </w:pPr>
          </w:p>
        </w:tc>
      </w:tr>
      <w:tr w14:paraId="2B3FC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E2B5DB6">
            <w:pPr>
              <w:rPr>
                <w:rFonts w:hint="eastAsia" w:eastAsia="宋体" w:cs="黑体"/>
                <w:color w:val="auto"/>
                <w:kern w:val="2"/>
                <w:sz w:val="21"/>
                <w:szCs w:val="22"/>
                <w:lang w:val="en-US" w:eastAsia="zh-CN" w:bidi="ar-SA"/>
              </w:rPr>
            </w:pPr>
          </w:p>
        </w:tc>
        <w:tc>
          <w:tcPr>
            <w:tcW w:w="1901" w:type="dxa"/>
          </w:tcPr>
          <w:p w14:paraId="313AB096">
            <w:pPr>
              <w:rPr>
                <w:rFonts w:hint="eastAsia" w:cs="黑体"/>
                <w:color w:val="auto"/>
                <w:kern w:val="2"/>
                <w:sz w:val="21"/>
                <w:szCs w:val="22"/>
                <w:lang w:val="en-US" w:eastAsia="zh-CN" w:bidi="ar-SA"/>
              </w:rPr>
            </w:pPr>
          </w:p>
        </w:tc>
        <w:tc>
          <w:tcPr>
            <w:tcW w:w="0" w:type="auto"/>
          </w:tcPr>
          <w:p w14:paraId="340C1109">
            <w:pPr>
              <w:rPr>
                <w:rFonts w:ascii="Calibri" w:hAnsi="Calibri" w:eastAsia="宋体" w:cs="黑体"/>
                <w:color w:val="auto"/>
                <w:kern w:val="2"/>
                <w:sz w:val="21"/>
                <w:szCs w:val="22"/>
                <w:lang w:val="zh-CN" w:eastAsia="zh-CN" w:bidi="ar-SA"/>
              </w:rPr>
            </w:pPr>
          </w:p>
        </w:tc>
      </w:tr>
      <w:tr w14:paraId="1574C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10D076B0">
            <w:pPr>
              <w:rPr>
                <w:rFonts w:ascii="Calibri" w:hAnsi="Calibri" w:eastAsia="宋体" w:cs="黑体"/>
                <w:color w:val="auto"/>
                <w:kern w:val="2"/>
                <w:sz w:val="21"/>
                <w:szCs w:val="22"/>
                <w:lang w:val="zh-CN" w:eastAsia="zh-CN" w:bidi="ar-SA"/>
              </w:rPr>
            </w:pPr>
            <w:r>
              <w:rPr>
                <w:rFonts w:hint="eastAsia"/>
                <w:color w:val="auto"/>
                <w:lang w:val="en-US" w:eastAsia="zh-CN"/>
              </w:rPr>
              <w:t>修改产品 页面</w:t>
            </w:r>
          </w:p>
        </w:tc>
      </w:tr>
      <w:tr w14:paraId="7642A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9707DF4">
            <w:pPr>
              <w:rPr>
                <w:rFonts w:hint="eastAsia" w:ascii="Calibri" w:hAnsi="Calibri" w:eastAsia="宋体" w:cs="黑体"/>
                <w:color w:val="auto"/>
                <w:kern w:val="2"/>
                <w:sz w:val="21"/>
                <w:szCs w:val="22"/>
                <w:lang w:val="en-US" w:eastAsia="zh-CN" w:bidi="ar-SA"/>
              </w:rPr>
            </w:pPr>
            <w:r>
              <w:rPr>
                <w:rFonts w:hint="eastAsia"/>
                <w:color w:val="auto"/>
                <w:lang w:val="en-US" w:eastAsia="zh-CN"/>
              </w:rPr>
              <w:t>产品种类</w:t>
            </w:r>
          </w:p>
        </w:tc>
        <w:tc>
          <w:tcPr>
            <w:tcW w:w="1901" w:type="dxa"/>
          </w:tcPr>
          <w:p w14:paraId="6962CEA4">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4954" w:type="dxa"/>
          </w:tcPr>
          <w:p w14:paraId="3EC17799">
            <w:pPr>
              <w:rPr>
                <w:rFonts w:hint="default" w:ascii="Calibri" w:hAnsi="Calibri" w:eastAsia="宋体" w:cs="黑体"/>
                <w:color w:val="auto"/>
                <w:kern w:val="2"/>
                <w:sz w:val="21"/>
                <w:szCs w:val="22"/>
                <w:lang w:val="zh-CN" w:eastAsia="zh-CN" w:bidi="ar-SA"/>
              </w:rPr>
            </w:pPr>
          </w:p>
        </w:tc>
      </w:tr>
      <w:tr w14:paraId="1EABE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84E3702">
            <w:pPr>
              <w:rPr>
                <w:rFonts w:hint="eastAsia" w:ascii="Calibri" w:hAnsi="Calibri" w:eastAsia="宋体" w:cs="黑体"/>
                <w:color w:val="auto"/>
                <w:kern w:val="2"/>
                <w:sz w:val="21"/>
                <w:szCs w:val="22"/>
                <w:lang w:val="en-US" w:eastAsia="zh-CN" w:bidi="ar-SA"/>
              </w:rPr>
            </w:pPr>
            <w:r>
              <w:rPr>
                <w:rFonts w:hint="eastAsia"/>
                <w:color w:val="auto"/>
                <w:lang w:val="en-US" w:eastAsia="zh-CN"/>
              </w:rPr>
              <w:t>存款产品</w:t>
            </w:r>
          </w:p>
        </w:tc>
        <w:tc>
          <w:tcPr>
            <w:tcW w:w="0" w:type="auto"/>
          </w:tcPr>
          <w:p w14:paraId="0D526F6F">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532F7292">
            <w:pPr>
              <w:rPr>
                <w:rFonts w:hint="default" w:ascii="Calibri" w:hAnsi="Calibri" w:eastAsia="宋体" w:cs="黑体"/>
                <w:color w:val="auto"/>
                <w:kern w:val="2"/>
                <w:sz w:val="21"/>
                <w:szCs w:val="22"/>
                <w:lang w:val="zh-CN" w:eastAsia="zh-CN" w:bidi="ar-SA"/>
              </w:rPr>
            </w:pPr>
          </w:p>
        </w:tc>
      </w:tr>
      <w:tr w14:paraId="31F12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99A2388">
            <w:pPr>
              <w:rPr>
                <w:rFonts w:ascii="Calibri" w:hAnsi="Calibri" w:eastAsia="宋体" w:cs="黑体"/>
                <w:color w:val="auto"/>
                <w:kern w:val="2"/>
                <w:sz w:val="21"/>
                <w:szCs w:val="22"/>
                <w:lang w:val="zh-CN" w:eastAsia="zh-CN" w:bidi="ar-SA"/>
              </w:rPr>
            </w:pPr>
            <w:r>
              <w:rPr>
                <w:rFonts w:hint="eastAsia"/>
                <w:color w:val="auto"/>
                <w:lang w:val="en-US" w:eastAsia="zh-CN"/>
              </w:rPr>
              <w:t>存款列表</w:t>
            </w:r>
          </w:p>
        </w:tc>
      </w:tr>
      <w:tr w14:paraId="2F288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AEF51CE">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0" w:type="auto"/>
          </w:tcPr>
          <w:p w14:paraId="1360AF33">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741F1007">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反显可修改</w:t>
            </w:r>
          </w:p>
        </w:tc>
      </w:tr>
      <w:tr w14:paraId="6555B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CF62362">
            <w:pPr>
              <w:rPr>
                <w:rFonts w:hint="eastAsia" w:ascii="Calibri" w:hAnsi="Calibri" w:eastAsia="宋体" w:cs="黑体"/>
                <w:color w:val="auto"/>
                <w:kern w:val="2"/>
                <w:sz w:val="21"/>
                <w:szCs w:val="22"/>
                <w:lang w:val="en-US" w:eastAsia="zh-CN" w:bidi="ar-SA"/>
              </w:rPr>
            </w:pPr>
            <w:r>
              <w:rPr>
                <w:rFonts w:hint="eastAsia"/>
                <w:color w:val="auto"/>
                <w:lang w:val="en-US" w:eastAsia="zh-CN"/>
              </w:rPr>
              <w:t>本金</w:t>
            </w:r>
          </w:p>
        </w:tc>
        <w:tc>
          <w:tcPr>
            <w:tcW w:w="0" w:type="auto"/>
          </w:tcPr>
          <w:p w14:paraId="5E671D14">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51FB64B6">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6F25E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1BA01B7">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0" w:type="auto"/>
          </w:tcPr>
          <w:p w14:paraId="5AA1326A">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1E8ED675">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6039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5E38929">
            <w:pPr>
              <w:rPr>
                <w:rFonts w:hint="default"/>
                <w:color w:val="auto"/>
                <w:lang w:val="en-US" w:eastAsia="zh-CN"/>
              </w:rPr>
            </w:pPr>
            <w:r>
              <w:rPr>
                <w:rFonts w:hint="eastAsia"/>
                <w:color w:val="auto"/>
                <w:lang w:val="en-US" w:eastAsia="zh-CN"/>
              </w:rPr>
              <w:t>期限单位</w:t>
            </w:r>
          </w:p>
        </w:tc>
        <w:tc>
          <w:tcPr>
            <w:tcW w:w="0" w:type="auto"/>
            <w:shd w:val="clear" w:color="auto" w:fill="auto"/>
          </w:tcPr>
          <w:p w14:paraId="7C00A06B">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shd w:val="clear" w:color="auto" w:fill="auto"/>
          </w:tcPr>
          <w:p w14:paraId="7ACA14B4">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反显可修改</w:t>
            </w:r>
          </w:p>
        </w:tc>
      </w:tr>
      <w:tr w14:paraId="57261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C461D32">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0" w:type="auto"/>
          </w:tcPr>
          <w:p w14:paraId="2FED5C0D">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3E489290">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7B572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E80D708">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0" w:type="auto"/>
          </w:tcPr>
          <w:p w14:paraId="7E57D3A2">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tcPr>
          <w:p w14:paraId="6A507B9E">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利息=本金*利率*期限</w:t>
            </w:r>
          </w:p>
        </w:tc>
      </w:tr>
      <w:tr w14:paraId="46FA5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A6A53DF">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0" w:type="auto"/>
          </w:tcPr>
          <w:p w14:paraId="44E8E004">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tcPr>
          <w:p w14:paraId="5D6FE010">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本息=本金+利息</w:t>
            </w:r>
          </w:p>
        </w:tc>
      </w:tr>
      <w:tr w14:paraId="6CAF6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6B34452">
            <w:pPr>
              <w:rPr>
                <w:rFonts w:hint="eastAsia" w:ascii="Calibri" w:hAnsi="Calibri" w:eastAsia="宋体" w:cs="黑体"/>
                <w:strike/>
                <w:color w:val="auto"/>
                <w:kern w:val="2"/>
                <w:sz w:val="21"/>
                <w:szCs w:val="22"/>
                <w:lang w:val="en-US" w:eastAsia="zh-CN" w:bidi="ar-SA"/>
              </w:rPr>
            </w:pPr>
            <w:r>
              <w:rPr>
                <w:rFonts w:hint="eastAsia"/>
                <w:strike/>
                <w:color w:val="auto"/>
                <w:lang w:val="en-US" w:eastAsia="zh-CN"/>
              </w:rPr>
              <w:t>手续费币种</w:t>
            </w:r>
          </w:p>
        </w:tc>
        <w:tc>
          <w:tcPr>
            <w:tcW w:w="0" w:type="auto"/>
          </w:tcPr>
          <w:p w14:paraId="7606DD0B">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可输，下拉框</w:t>
            </w:r>
          </w:p>
        </w:tc>
        <w:tc>
          <w:tcPr>
            <w:tcW w:w="0" w:type="auto"/>
          </w:tcPr>
          <w:p w14:paraId="3ED5702D">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75109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D16759D">
            <w:pPr>
              <w:rPr>
                <w:rFonts w:hint="eastAsia" w:ascii="Calibri" w:hAnsi="Calibri" w:eastAsia="宋体" w:cs="黑体"/>
                <w:strike/>
                <w:color w:val="auto"/>
                <w:kern w:val="2"/>
                <w:sz w:val="21"/>
                <w:szCs w:val="22"/>
                <w:lang w:val="en-US" w:eastAsia="zh-CN" w:bidi="ar-SA"/>
              </w:rPr>
            </w:pPr>
            <w:r>
              <w:rPr>
                <w:rFonts w:hint="eastAsia"/>
                <w:strike/>
                <w:color w:val="auto"/>
                <w:lang w:val="en-US" w:eastAsia="zh-CN"/>
              </w:rPr>
              <w:t>手续费金额</w:t>
            </w:r>
          </w:p>
        </w:tc>
        <w:tc>
          <w:tcPr>
            <w:tcW w:w="0" w:type="auto"/>
          </w:tcPr>
          <w:p w14:paraId="53F5B9D0">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w:t>
            </w:r>
          </w:p>
        </w:tc>
        <w:tc>
          <w:tcPr>
            <w:tcW w:w="0" w:type="auto"/>
          </w:tcPr>
          <w:p w14:paraId="5509818D">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78B27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52FDDF96">
            <w:pPr>
              <w:rPr>
                <w:rFonts w:ascii="Calibri" w:hAnsi="Calibri" w:eastAsia="宋体" w:cs="黑体"/>
                <w:color w:val="auto"/>
                <w:kern w:val="2"/>
                <w:sz w:val="21"/>
                <w:szCs w:val="22"/>
                <w:lang w:val="zh-CN" w:eastAsia="zh-CN" w:bidi="ar-SA"/>
              </w:rPr>
            </w:pPr>
            <w:r>
              <w:rPr>
                <w:rFonts w:hint="eastAsia"/>
                <w:color w:val="auto"/>
                <w:lang w:val="en-US" w:eastAsia="zh-CN"/>
              </w:rPr>
              <w:t>贷款列表</w:t>
            </w:r>
          </w:p>
        </w:tc>
      </w:tr>
      <w:tr w14:paraId="1615D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D48B91A">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0" w:type="auto"/>
          </w:tcPr>
          <w:p w14:paraId="76BD07F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50B2B6AC">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D200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DF2BE61">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0" w:type="auto"/>
          </w:tcPr>
          <w:p w14:paraId="5687DB1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1155C880">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171E8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295C31E">
            <w:pPr>
              <w:rPr>
                <w:rFonts w:hint="eastAsia" w:ascii="Calibri" w:hAnsi="Calibri" w:eastAsia="宋体" w:cs="黑体"/>
                <w:color w:val="auto"/>
                <w:kern w:val="2"/>
                <w:sz w:val="21"/>
                <w:szCs w:val="22"/>
                <w:lang w:val="en-US" w:eastAsia="zh-CN" w:bidi="ar-SA"/>
              </w:rPr>
            </w:pPr>
            <w:r>
              <w:rPr>
                <w:rFonts w:hint="eastAsia"/>
                <w:color w:val="auto"/>
                <w:lang w:val="en-US" w:eastAsia="zh-CN"/>
              </w:rPr>
              <w:t>利率</w:t>
            </w:r>
          </w:p>
        </w:tc>
        <w:tc>
          <w:tcPr>
            <w:tcW w:w="0" w:type="auto"/>
          </w:tcPr>
          <w:p w14:paraId="31A7625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56C0117A">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D8E8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2D540487">
            <w:pPr>
              <w:rPr>
                <w:rFonts w:hint="eastAsia" w:ascii="Calibri" w:hAnsi="Calibri" w:eastAsia="宋体" w:cs="黑体"/>
                <w:color w:val="auto"/>
                <w:kern w:val="2"/>
                <w:sz w:val="21"/>
                <w:szCs w:val="22"/>
                <w:lang w:val="en-US" w:eastAsia="zh-CN" w:bidi="ar-SA"/>
              </w:rPr>
            </w:pPr>
            <w:r>
              <w:rPr>
                <w:rFonts w:hint="eastAsia"/>
                <w:color w:val="auto"/>
                <w:lang w:val="en-US" w:eastAsia="zh-CN"/>
              </w:rPr>
              <w:t>期限单位</w:t>
            </w:r>
          </w:p>
        </w:tc>
        <w:tc>
          <w:tcPr>
            <w:tcW w:w="0" w:type="auto"/>
            <w:shd w:val="clear" w:color="auto" w:fill="auto"/>
          </w:tcPr>
          <w:p w14:paraId="2816B11F">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shd w:val="clear" w:color="auto" w:fill="auto"/>
          </w:tcPr>
          <w:p w14:paraId="661E37EA">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反显可修改</w:t>
            </w:r>
          </w:p>
        </w:tc>
      </w:tr>
      <w:tr w14:paraId="479CD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1F13D4F">
            <w:pPr>
              <w:rPr>
                <w:rFonts w:hint="eastAsia" w:ascii="Calibri" w:hAnsi="Calibri" w:eastAsia="宋体" w:cs="黑体"/>
                <w:color w:val="auto"/>
                <w:kern w:val="2"/>
                <w:sz w:val="21"/>
                <w:szCs w:val="22"/>
                <w:lang w:val="en-US" w:eastAsia="zh-CN" w:bidi="ar-SA"/>
              </w:rPr>
            </w:pPr>
            <w:r>
              <w:rPr>
                <w:rFonts w:hint="eastAsia"/>
                <w:color w:val="auto"/>
                <w:lang w:val="en-US" w:eastAsia="zh-CN"/>
              </w:rPr>
              <w:t>期限</w:t>
            </w:r>
          </w:p>
        </w:tc>
        <w:tc>
          <w:tcPr>
            <w:tcW w:w="0" w:type="auto"/>
          </w:tcPr>
          <w:p w14:paraId="44E3288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43D8BB6C">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A8D5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5EE7D52">
            <w:pPr>
              <w:rPr>
                <w:rFonts w:hint="eastAsia" w:ascii="Calibri" w:hAnsi="Calibri" w:eastAsia="宋体" w:cs="黑体"/>
                <w:color w:val="auto"/>
                <w:kern w:val="2"/>
                <w:sz w:val="21"/>
                <w:szCs w:val="22"/>
                <w:lang w:val="en-US" w:eastAsia="zh-CN" w:bidi="ar-SA"/>
              </w:rPr>
            </w:pPr>
            <w:r>
              <w:rPr>
                <w:rFonts w:hint="eastAsia"/>
                <w:color w:val="auto"/>
                <w:lang w:val="en-US" w:eastAsia="zh-CN"/>
              </w:rPr>
              <w:t>利息</w:t>
            </w:r>
          </w:p>
        </w:tc>
        <w:tc>
          <w:tcPr>
            <w:tcW w:w="0" w:type="auto"/>
          </w:tcPr>
          <w:p w14:paraId="280EE760">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tcPr>
          <w:p w14:paraId="340182C1">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利息=金额*利率*期限</w:t>
            </w:r>
          </w:p>
        </w:tc>
      </w:tr>
      <w:tr w14:paraId="3545A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D29DBB4">
            <w:pPr>
              <w:rPr>
                <w:rFonts w:hint="eastAsia" w:ascii="Calibri" w:hAnsi="Calibri" w:eastAsia="宋体" w:cs="黑体"/>
                <w:color w:val="auto"/>
                <w:kern w:val="2"/>
                <w:sz w:val="21"/>
                <w:szCs w:val="22"/>
                <w:lang w:val="en-US" w:eastAsia="zh-CN" w:bidi="ar-SA"/>
              </w:rPr>
            </w:pPr>
            <w:r>
              <w:rPr>
                <w:rFonts w:hint="eastAsia"/>
                <w:color w:val="auto"/>
                <w:lang w:val="en-US" w:eastAsia="zh-CN"/>
              </w:rPr>
              <w:t>本息</w:t>
            </w:r>
          </w:p>
        </w:tc>
        <w:tc>
          <w:tcPr>
            <w:tcW w:w="0" w:type="auto"/>
          </w:tcPr>
          <w:p w14:paraId="547F36BF">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tcPr>
          <w:p w14:paraId="0AC151DC">
            <w:pPr>
              <w:rPr>
                <w:rFonts w:hint="default"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本息=金额+利息</w:t>
            </w:r>
          </w:p>
        </w:tc>
      </w:tr>
      <w:tr w14:paraId="30912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7167A54">
            <w:pPr>
              <w:rPr>
                <w:rFonts w:hint="eastAsia" w:ascii="Calibri" w:hAnsi="Calibri" w:eastAsia="宋体" w:cs="黑体"/>
                <w:color w:val="auto"/>
                <w:kern w:val="2"/>
                <w:sz w:val="21"/>
                <w:szCs w:val="22"/>
                <w:lang w:val="en-US" w:eastAsia="zh-CN" w:bidi="ar-SA"/>
              </w:rPr>
            </w:pPr>
            <w:r>
              <w:rPr>
                <w:rFonts w:hint="eastAsia"/>
                <w:color w:val="auto"/>
                <w:lang w:val="en-US" w:eastAsia="zh-CN"/>
              </w:rPr>
              <w:t>手续费金额</w:t>
            </w:r>
          </w:p>
        </w:tc>
        <w:tc>
          <w:tcPr>
            <w:tcW w:w="0" w:type="auto"/>
          </w:tcPr>
          <w:p w14:paraId="06BA6CBC">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tcPr>
          <w:p w14:paraId="28CDFE09">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486D4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7ADED0B6">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信用证列表</w:t>
            </w:r>
          </w:p>
        </w:tc>
      </w:tr>
      <w:tr w14:paraId="26758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27D6B413">
            <w:pPr>
              <w:rPr>
                <w:rFonts w:hint="eastAsia" w:ascii="Calibri" w:hAnsi="Calibri" w:eastAsia="宋体" w:cs="黑体"/>
                <w:color w:val="auto"/>
                <w:kern w:val="2"/>
                <w:sz w:val="21"/>
                <w:szCs w:val="22"/>
                <w:lang w:val="en-US" w:eastAsia="zh-CN" w:bidi="ar-SA"/>
              </w:rPr>
            </w:pPr>
            <w:r>
              <w:rPr>
                <w:rFonts w:hint="eastAsia"/>
                <w:color w:val="auto"/>
                <w:lang w:val="en-US" w:eastAsia="zh-CN"/>
              </w:rPr>
              <w:t>币种</w:t>
            </w:r>
          </w:p>
        </w:tc>
        <w:tc>
          <w:tcPr>
            <w:tcW w:w="0" w:type="auto"/>
            <w:shd w:val="clear" w:color="auto" w:fill="auto"/>
          </w:tcPr>
          <w:p w14:paraId="1AA6DDF3">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13E31059">
            <w:pPr>
              <w:rPr>
                <w:rFonts w:hint="eastAsia" w:cs="黑体"/>
                <w:color w:val="auto"/>
                <w:kern w:val="2"/>
                <w:sz w:val="21"/>
                <w:szCs w:val="22"/>
                <w:lang w:val="en-US" w:eastAsia="zh-CN" w:bidi="ar-SA"/>
              </w:rPr>
            </w:pPr>
          </w:p>
        </w:tc>
      </w:tr>
      <w:tr w14:paraId="2B25F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44B694A6">
            <w:pPr>
              <w:rPr>
                <w:rFonts w:hint="eastAsia" w:ascii="Calibri" w:hAnsi="Calibri" w:eastAsia="宋体" w:cs="黑体"/>
                <w:color w:val="auto"/>
                <w:kern w:val="2"/>
                <w:sz w:val="21"/>
                <w:szCs w:val="22"/>
                <w:lang w:val="en-US" w:eastAsia="zh-CN" w:bidi="ar-SA"/>
              </w:rPr>
            </w:pPr>
            <w:r>
              <w:rPr>
                <w:rFonts w:hint="eastAsia"/>
                <w:color w:val="auto"/>
                <w:lang w:val="en-US" w:eastAsia="zh-CN"/>
              </w:rPr>
              <w:t>金额</w:t>
            </w:r>
          </w:p>
        </w:tc>
        <w:tc>
          <w:tcPr>
            <w:tcW w:w="0" w:type="auto"/>
            <w:shd w:val="clear" w:color="auto" w:fill="auto"/>
          </w:tcPr>
          <w:p w14:paraId="6502969A">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7703F95D">
            <w:pPr>
              <w:rPr>
                <w:rFonts w:hint="eastAsia" w:cs="黑体"/>
                <w:color w:val="auto"/>
                <w:kern w:val="2"/>
                <w:sz w:val="21"/>
                <w:szCs w:val="22"/>
                <w:lang w:val="en-US" w:eastAsia="zh-CN" w:bidi="ar-SA"/>
              </w:rPr>
            </w:pPr>
          </w:p>
        </w:tc>
      </w:tr>
      <w:tr w14:paraId="10B75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1CDB8957">
            <w:pPr>
              <w:rPr>
                <w:rFonts w:hint="default" w:ascii="Calibri" w:hAnsi="Calibri" w:eastAsia="宋体" w:cs="黑体"/>
                <w:color w:val="auto"/>
                <w:kern w:val="2"/>
                <w:sz w:val="21"/>
                <w:szCs w:val="22"/>
                <w:lang w:val="en-US" w:eastAsia="zh-CN" w:bidi="ar-SA"/>
              </w:rPr>
            </w:pPr>
            <w:ins w:id="276" w:author="001008220 [2]" w:date="2025-09-09T11:02:39Z">
              <w:r>
                <w:rPr>
                  <w:rFonts w:hint="eastAsia"/>
                  <w:color w:val="auto"/>
                  <w:lang w:val="en-US" w:eastAsia="zh-CN"/>
                </w:rPr>
                <w:t>有效期</w:t>
              </w:r>
            </w:ins>
            <w:del w:id="277" w:author="001008220 [2]" w:date="2025-09-09T11:02:36Z">
              <w:r>
                <w:rPr>
                  <w:rFonts w:hint="default"/>
                  <w:color w:val="auto"/>
                  <w:lang w:val="en-US" w:eastAsia="zh-CN"/>
                </w:rPr>
                <w:delText>期限</w:delText>
              </w:r>
            </w:del>
          </w:p>
        </w:tc>
        <w:tc>
          <w:tcPr>
            <w:tcW w:w="0" w:type="auto"/>
            <w:shd w:val="clear" w:color="auto" w:fill="auto"/>
          </w:tcPr>
          <w:p w14:paraId="27A97B2D">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5F9468D3">
            <w:pPr>
              <w:rPr>
                <w:rFonts w:hint="eastAsia" w:cs="黑体"/>
                <w:color w:val="auto"/>
                <w:kern w:val="2"/>
                <w:sz w:val="21"/>
                <w:szCs w:val="22"/>
                <w:lang w:val="en-US" w:eastAsia="zh-CN" w:bidi="ar-SA"/>
              </w:rPr>
            </w:pPr>
          </w:p>
        </w:tc>
      </w:tr>
      <w:tr w14:paraId="049B7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445504F4">
            <w:pPr>
              <w:rPr>
                <w:rFonts w:hint="eastAsia" w:ascii="Calibri" w:hAnsi="Calibri" w:eastAsia="宋体" w:cs="黑体"/>
                <w:color w:val="auto"/>
                <w:kern w:val="2"/>
                <w:sz w:val="21"/>
                <w:szCs w:val="22"/>
                <w:lang w:val="en-US" w:eastAsia="zh-CN" w:bidi="ar-SA"/>
              </w:rPr>
            </w:pPr>
            <w:r>
              <w:rPr>
                <w:rFonts w:hint="eastAsia"/>
                <w:color w:val="auto"/>
                <w:lang w:val="en-US" w:eastAsia="zh-CN"/>
              </w:rPr>
              <w:t>手续费金额（CNY）</w:t>
            </w:r>
          </w:p>
        </w:tc>
        <w:tc>
          <w:tcPr>
            <w:tcW w:w="0" w:type="auto"/>
            <w:shd w:val="clear" w:color="auto" w:fill="auto"/>
          </w:tcPr>
          <w:p w14:paraId="3EC7D01B">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61C2F773">
            <w:pPr>
              <w:rPr>
                <w:rFonts w:hint="eastAsia" w:cs="黑体"/>
                <w:color w:val="auto"/>
                <w:kern w:val="2"/>
                <w:sz w:val="21"/>
                <w:szCs w:val="22"/>
                <w:lang w:val="en-US" w:eastAsia="zh-CN" w:bidi="ar-SA"/>
              </w:rPr>
            </w:pPr>
          </w:p>
        </w:tc>
      </w:tr>
      <w:tr w14:paraId="45317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6A3A7A28">
            <w:pPr>
              <w:rPr>
                <w:rFonts w:ascii="Calibri" w:hAnsi="Calibri" w:eastAsia="宋体" w:cs="黑体"/>
                <w:color w:val="auto"/>
                <w:kern w:val="2"/>
                <w:sz w:val="21"/>
                <w:szCs w:val="22"/>
                <w:lang w:val="zh-CN" w:eastAsia="zh-CN" w:bidi="ar-SA"/>
              </w:rPr>
            </w:pPr>
            <w:r>
              <w:rPr>
                <w:rFonts w:hint="eastAsia"/>
                <w:color w:val="auto"/>
                <w:lang w:val="en-US" w:eastAsia="zh-CN"/>
              </w:rPr>
              <w:t>即期列表</w:t>
            </w:r>
          </w:p>
        </w:tc>
      </w:tr>
      <w:tr w14:paraId="210E8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BA9C702">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tcPr>
          <w:p w14:paraId="6BA8CD2B">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59AED6B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C989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6697DE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tcPr>
          <w:p w14:paraId="68959444">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54A92215">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1D84E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DE70F39">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tcPr>
          <w:p w14:paraId="3ECA1500">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6976483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708B3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10BAFFE">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tcPr>
          <w:p w14:paraId="46B1586A">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76B05263">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D53C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8151AFC">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tcPr>
          <w:p w14:paraId="07B919B3">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44CA7F9E">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A4DC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0AA7010">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0" w:type="auto"/>
          </w:tcPr>
          <w:p w14:paraId="1A586584">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可输，下拉框</w:t>
            </w:r>
          </w:p>
        </w:tc>
        <w:tc>
          <w:tcPr>
            <w:tcW w:w="0" w:type="auto"/>
          </w:tcPr>
          <w:p w14:paraId="69D28724">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0137A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7C15DC1">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0" w:type="auto"/>
          </w:tcPr>
          <w:p w14:paraId="7500737C">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w:t>
            </w:r>
          </w:p>
        </w:tc>
        <w:tc>
          <w:tcPr>
            <w:tcW w:w="0" w:type="auto"/>
          </w:tcPr>
          <w:p w14:paraId="4ACF1858">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11358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16E6FAA1">
            <w:pPr>
              <w:rPr>
                <w:rFonts w:ascii="Calibri" w:hAnsi="Calibri" w:eastAsia="宋体" w:cs="黑体"/>
                <w:color w:val="auto"/>
                <w:kern w:val="2"/>
                <w:sz w:val="21"/>
                <w:szCs w:val="22"/>
                <w:lang w:val="zh-CN" w:eastAsia="zh-CN" w:bidi="ar-SA"/>
              </w:rPr>
            </w:pPr>
            <w:r>
              <w:rPr>
                <w:rFonts w:hint="eastAsia"/>
                <w:color w:val="auto"/>
                <w:lang w:val="en-US" w:eastAsia="zh-CN"/>
              </w:rPr>
              <w:t>远期列表</w:t>
            </w:r>
          </w:p>
        </w:tc>
      </w:tr>
      <w:tr w14:paraId="4181B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C52AC0E">
            <w:pPr>
              <w:rPr>
                <w:rFonts w:hint="eastAsia" w:ascii="Calibri" w:hAnsi="Calibri" w:eastAsia="宋体" w:cs="黑体"/>
                <w:color w:val="auto"/>
                <w:kern w:val="2"/>
                <w:sz w:val="21"/>
                <w:szCs w:val="22"/>
                <w:lang w:val="en-US" w:eastAsia="zh-CN" w:bidi="ar-SA"/>
              </w:rPr>
            </w:pPr>
            <w:r>
              <w:rPr>
                <w:rFonts w:hint="eastAsia"/>
                <w:color w:val="auto"/>
                <w:lang w:val="en-US" w:eastAsia="zh-CN"/>
              </w:rPr>
              <w:t>卖出币种</w:t>
            </w:r>
          </w:p>
        </w:tc>
        <w:tc>
          <w:tcPr>
            <w:tcW w:w="0" w:type="auto"/>
          </w:tcPr>
          <w:p w14:paraId="428BE49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1C94B6D9">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3AA9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5732990">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买入币种</w:t>
            </w:r>
          </w:p>
        </w:tc>
        <w:tc>
          <w:tcPr>
            <w:tcW w:w="0" w:type="auto"/>
          </w:tcPr>
          <w:p w14:paraId="7EC9460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2F421540">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E1FD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B51DDD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卖出金额</w:t>
            </w:r>
          </w:p>
        </w:tc>
        <w:tc>
          <w:tcPr>
            <w:tcW w:w="0" w:type="auto"/>
          </w:tcPr>
          <w:p w14:paraId="2DAF8CDD">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42F916C4">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130F3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4510175">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汇率</w:t>
            </w:r>
          </w:p>
        </w:tc>
        <w:tc>
          <w:tcPr>
            <w:tcW w:w="0" w:type="auto"/>
          </w:tcPr>
          <w:p w14:paraId="4FD04C90">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2785AEB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4BF5C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66C5443">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买入金额</w:t>
            </w:r>
          </w:p>
        </w:tc>
        <w:tc>
          <w:tcPr>
            <w:tcW w:w="0" w:type="auto"/>
          </w:tcPr>
          <w:p w14:paraId="41ED20E4">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2C488FA4">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3057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2D5A26D">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0" w:type="auto"/>
          </w:tcPr>
          <w:p w14:paraId="7554AB16">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可输，下拉框</w:t>
            </w:r>
          </w:p>
        </w:tc>
        <w:tc>
          <w:tcPr>
            <w:tcW w:w="0" w:type="auto"/>
          </w:tcPr>
          <w:p w14:paraId="547EFE62">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17BFC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73FE013">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0" w:type="auto"/>
          </w:tcPr>
          <w:p w14:paraId="6D69E869">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w:t>
            </w:r>
          </w:p>
        </w:tc>
        <w:tc>
          <w:tcPr>
            <w:tcW w:w="0" w:type="auto"/>
          </w:tcPr>
          <w:p w14:paraId="7FAE819F">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41D30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3845B8B4">
            <w:pPr>
              <w:rPr>
                <w:rFonts w:ascii="Calibri" w:hAnsi="Calibri" w:eastAsia="宋体" w:cs="黑体"/>
                <w:color w:val="auto"/>
                <w:kern w:val="2"/>
                <w:sz w:val="21"/>
                <w:szCs w:val="22"/>
                <w:lang w:val="zh-CN" w:eastAsia="zh-CN" w:bidi="ar-SA"/>
              </w:rPr>
            </w:pPr>
            <w:r>
              <w:rPr>
                <w:rFonts w:hint="eastAsia"/>
                <w:color w:val="auto"/>
                <w:lang w:val="en-US" w:eastAsia="zh-CN"/>
              </w:rPr>
              <w:t>掉期列表</w:t>
            </w:r>
          </w:p>
        </w:tc>
      </w:tr>
      <w:tr w14:paraId="30AC8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87DF99C">
            <w:pPr>
              <w:rPr>
                <w:rFonts w:hint="eastAsia" w:ascii="Calibri" w:hAnsi="Calibri" w:eastAsia="宋体" w:cs="黑体"/>
                <w:color w:val="auto"/>
                <w:kern w:val="2"/>
                <w:sz w:val="21"/>
                <w:szCs w:val="22"/>
                <w:lang w:val="en-US" w:eastAsia="zh-CN" w:bidi="ar-SA"/>
              </w:rPr>
            </w:pPr>
            <w:r>
              <w:rPr>
                <w:rFonts w:hint="eastAsia"/>
                <w:color w:val="auto"/>
                <w:lang w:val="en-US" w:eastAsia="zh-CN"/>
              </w:rPr>
              <w:t>近端卖出币种</w:t>
            </w:r>
          </w:p>
        </w:tc>
        <w:tc>
          <w:tcPr>
            <w:tcW w:w="0" w:type="auto"/>
          </w:tcPr>
          <w:p w14:paraId="2E1C0355">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5F4ABC17">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7F8F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22CC459C">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近端买入币种</w:t>
            </w:r>
          </w:p>
        </w:tc>
        <w:tc>
          <w:tcPr>
            <w:tcW w:w="0" w:type="auto"/>
          </w:tcPr>
          <w:p w14:paraId="27FC0460">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4E882203">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22A4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3106173">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近端卖出金额</w:t>
            </w:r>
          </w:p>
        </w:tc>
        <w:tc>
          <w:tcPr>
            <w:tcW w:w="0" w:type="auto"/>
          </w:tcPr>
          <w:p w14:paraId="4F1FA187">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40533892">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53059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9C35F8D">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近端汇率</w:t>
            </w:r>
          </w:p>
        </w:tc>
        <w:tc>
          <w:tcPr>
            <w:tcW w:w="0" w:type="auto"/>
          </w:tcPr>
          <w:p w14:paraId="10202D88">
            <w:pPr>
              <w:rPr>
                <w:rFonts w:hint="eastAsia" w:ascii="Calibri" w:hAnsi="Calibri" w:eastAsia="宋体" w:cs="黑体"/>
                <w:color w:val="auto"/>
                <w:kern w:val="2"/>
                <w:sz w:val="21"/>
                <w:szCs w:val="22"/>
                <w:lang w:val="en-US" w:eastAsia="zh-CN" w:bidi="ar-SA"/>
              </w:rPr>
            </w:pPr>
            <w:r>
              <w:rPr>
                <w:rFonts w:hint="eastAsia"/>
                <w:color w:val="auto"/>
                <w:lang w:val="en-US" w:eastAsia="zh-CN"/>
              </w:rPr>
              <w:t>必输</w:t>
            </w:r>
          </w:p>
        </w:tc>
        <w:tc>
          <w:tcPr>
            <w:tcW w:w="0" w:type="auto"/>
          </w:tcPr>
          <w:p w14:paraId="00C488C6">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409B1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F0664C4">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近端买入金额</w:t>
            </w:r>
          </w:p>
        </w:tc>
        <w:tc>
          <w:tcPr>
            <w:tcW w:w="0" w:type="auto"/>
          </w:tcPr>
          <w:p w14:paraId="282ABECC">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12DC3DE7">
            <w:pPr>
              <w:rPr>
                <w:rFonts w:hint="default"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近端买入金额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近端汇率</w:t>
            </w:r>
          </w:p>
        </w:tc>
      </w:tr>
      <w:tr w14:paraId="4D676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FCA7F8D">
            <w:pPr>
              <w:rPr>
                <w:rFonts w:hint="eastAsia" w:ascii="Calibri" w:hAnsi="Calibri" w:eastAsia="宋体" w:cs="黑体"/>
                <w:color w:val="auto"/>
                <w:kern w:val="2"/>
                <w:sz w:val="21"/>
                <w:szCs w:val="22"/>
                <w:lang w:val="en-US" w:eastAsia="zh-CN" w:bidi="ar-SA"/>
              </w:rPr>
            </w:pPr>
            <w:r>
              <w:rPr>
                <w:rFonts w:hint="eastAsia"/>
                <w:color w:val="auto"/>
                <w:lang w:val="en-US" w:eastAsia="zh-CN"/>
              </w:rPr>
              <w:t>远端卖出币种</w:t>
            </w:r>
          </w:p>
        </w:tc>
        <w:tc>
          <w:tcPr>
            <w:tcW w:w="0" w:type="auto"/>
          </w:tcPr>
          <w:p w14:paraId="128FE31D">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3C754C5E">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0C1A2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DCCBAA1">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远端买入币种</w:t>
            </w:r>
          </w:p>
        </w:tc>
        <w:tc>
          <w:tcPr>
            <w:tcW w:w="0" w:type="auto"/>
          </w:tcPr>
          <w:p w14:paraId="71023712">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下拉框，必输</w:t>
            </w:r>
          </w:p>
        </w:tc>
        <w:tc>
          <w:tcPr>
            <w:tcW w:w="0" w:type="auto"/>
          </w:tcPr>
          <w:p w14:paraId="1F67800D">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21756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CBE6539">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远端买入金额</w:t>
            </w:r>
          </w:p>
        </w:tc>
        <w:tc>
          <w:tcPr>
            <w:tcW w:w="0" w:type="auto"/>
          </w:tcPr>
          <w:p w14:paraId="79C61C0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2D9B8311">
            <w:pPr>
              <w:rPr>
                <w:rFonts w:hint="eastAsia"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远端买入金额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近端卖出金额</w:t>
            </w:r>
          </w:p>
        </w:tc>
      </w:tr>
      <w:tr w14:paraId="1BD89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06E447B">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远端汇率</w:t>
            </w:r>
          </w:p>
        </w:tc>
        <w:tc>
          <w:tcPr>
            <w:tcW w:w="0" w:type="auto"/>
          </w:tcPr>
          <w:p w14:paraId="37B929C2">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必输</w:t>
            </w:r>
          </w:p>
        </w:tc>
        <w:tc>
          <w:tcPr>
            <w:tcW w:w="0" w:type="auto"/>
          </w:tcPr>
          <w:p w14:paraId="1C3E4B68">
            <w:pPr>
              <w:rPr>
                <w:rFonts w:ascii="Calibri" w:hAnsi="Calibri" w:eastAsia="宋体" w:cs="黑体"/>
                <w:color w:val="auto"/>
                <w:kern w:val="2"/>
                <w:sz w:val="21"/>
                <w:szCs w:val="22"/>
                <w:lang w:val="zh-CN" w:eastAsia="zh-CN" w:bidi="ar-SA"/>
              </w:rPr>
            </w:pPr>
            <w:r>
              <w:rPr>
                <w:rFonts w:hint="eastAsia" w:cs="黑体"/>
                <w:color w:val="auto"/>
                <w:kern w:val="2"/>
                <w:sz w:val="21"/>
                <w:szCs w:val="22"/>
                <w:lang w:val="en-US" w:eastAsia="zh-CN" w:bidi="ar-SA"/>
              </w:rPr>
              <w:t>反显可修改</w:t>
            </w:r>
          </w:p>
        </w:tc>
      </w:tr>
      <w:tr w14:paraId="3BEA8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B5267CF">
            <w:pPr>
              <w:rPr>
                <w:rFonts w:hint="eastAsia" w:ascii="Calibri" w:hAnsi="Calibri" w:eastAsia="宋体" w:cs="黑体"/>
                <w:color w:val="auto"/>
                <w:kern w:val="2"/>
                <w:sz w:val="21"/>
                <w:szCs w:val="22"/>
                <w:lang w:val="en-US" w:eastAsia="zh-CN" w:bidi="ar-SA"/>
              </w:rPr>
            </w:pPr>
            <w:r>
              <w:rPr>
                <w:rFonts w:hint="eastAsia" w:eastAsia="宋体" w:cs="黑体"/>
                <w:color w:val="auto"/>
                <w:kern w:val="2"/>
                <w:sz w:val="21"/>
                <w:szCs w:val="22"/>
                <w:lang w:val="en-US" w:eastAsia="zh-CN" w:bidi="ar-SA"/>
              </w:rPr>
              <w:t>远端卖出金额</w:t>
            </w:r>
          </w:p>
        </w:tc>
        <w:tc>
          <w:tcPr>
            <w:tcW w:w="0" w:type="auto"/>
          </w:tcPr>
          <w:p w14:paraId="044189F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543F0861">
            <w:pPr>
              <w:rPr>
                <w:rFonts w:hint="default" w:ascii="Calibri" w:hAnsi="Calibri" w:eastAsia="宋体" w:cs="黑体"/>
                <w:color w:val="auto"/>
                <w:kern w:val="2"/>
                <w:sz w:val="21"/>
                <w:szCs w:val="22"/>
                <w:lang w:val="zh-CN" w:eastAsia="zh-CN" w:bidi="ar-SA"/>
              </w:rPr>
            </w:pPr>
            <w:r>
              <w:rPr>
                <w:rFonts w:hint="eastAsia" w:eastAsia="宋体" w:cs="黑体"/>
                <w:color w:val="auto"/>
                <w:kern w:val="2"/>
                <w:sz w:val="21"/>
                <w:szCs w:val="22"/>
                <w:lang w:val="en-US" w:eastAsia="zh-CN" w:bidi="ar-SA"/>
              </w:rPr>
              <w:t>远端卖出金额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远端买入金额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远端汇率</w:t>
            </w:r>
          </w:p>
        </w:tc>
      </w:tr>
      <w:tr w14:paraId="3558B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463BB6A9">
            <w:pPr>
              <w:rPr>
                <w:rFonts w:hint="eastAsia" w:ascii="Calibri" w:hAnsi="Calibri" w:eastAsia="宋体" w:cs="黑体"/>
                <w:color w:val="auto"/>
                <w:kern w:val="2"/>
                <w:sz w:val="21"/>
                <w:szCs w:val="22"/>
                <w:lang w:val="en-US" w:eastAsia="zh-CN" w:bidi="ar-SA"/>
              </w:rPr>
            </w:pPr>
            <w:r>
              <w:rPr>
                <w:rFonts w:hint="eastAsia"/>
                <w:color w:val="auto"/>
                <w:lang w:val="en-US" w:eastAsia="zh-CN"/>
              </w:rPr>
              <w:t>期末收益</w:t>
            </w:r>
          </w:p>
        </w:tc>
        <w:tc>
          <w:tcPr>
            <w:tcW w:w="0" w:type="auto"/>
          </w:tcPr>
          <w:p w14:paraId="5AB4239F">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0" w:type="auto"/>
          </w:tcPr>
          <w:p w14:paraId="2B5DBB7F">
            <w:pPr>
              <w:rPr>
                <w:rFonts w:hint="eastAsia"/>
                <w:color w:val="auto"/>
                <w:lang w:val="en-US" w:eastAsia="zh-CN"/>
              </w:rPr>
            </w:pPr>
            <w:r>
              <w:rPr>
                <w:rFonts w:hint="eastAsia"/>
                <w:color w:val="auto"/>
                <w:lang w:val="en-US" w:eastAsia="zh-CN"/>
              </w:rPr>
              <w:t>币种为近端买入币种</w:t>
            </w:r>
          </w:p>
          <w:p w14:paraId="4781D88D">
            <w:pPr>
              <w:rPr>
                <w:rFonts w:hint="default" w:ascii="Calibri" w:hAnsi="Calibri" w:eastAsia="宋体" w:cs="黑体"/>
                <w:color w:val="auto"/>
                <w:kern w:val="2"/>
                <w:sz w:val="21"/>
                <w:szCs w:val="22"/>
                <w:lang w:val="zh-CN" w:eastAsia="zh-CN" w:bidi="ar-SA"/>
              </w:rPr>
            </w:pPr>
            <w:r>
              <w:rPr>
                <w:rFonts w:hint="eastAsia"/>
                <w:color w:val="auto"/>
                <w:lang w:val="en-US" w:eastAsia="zh-CN"/>
              </w:rPr>
              <w:t>期末收益=</w:t>
            </w:r>
            <w:r>
              <w:rPr>
                <w:rFonts w:hint="eastAsia" w:eastAsia="宋体" w:cs="黑体"/>
                <w:color w:val="auto"/>
                <w:kern w:val="2"/>
                <w:sz w:val="21"/>
                <w:szCs w:val="22"/>
                <w:lang w:val="en-US" w:eastAsia="zh-CN" w:bidi="ar-SA"/>
              </w:rPr>
              <w:t>远端卖出金额</w:t>
            </w:r>
            <w:r>
              <w:rPr>
                <w:rFonts w:hint="eastAsia" w:cs="黑体"/>
                <w:color w:val="auto"/>
                <w:kern w:val="2"/>
                <w:sz w:val="21"/>
                <w:szCs w:val="22"/>
                <w:lang w:val="en-US" w:eastAsia="zh-CN" w:bidi="ar-SA"/>
              </w:rPr>
              <w:t>-</w:t>
            </w:r>
            <w:r>
              <w:rPr>
                <w:rFonts w:hint="eastAsia" w:eastAsia="宋体" w:cs="黑体"/>
                <w:color w:val="auto"/>
                <w:kern w:val="2"/>
                <w:sz w:val="21"/>
                <w:szCs w:val="22"/>
                <w:lang w:val="en-US" w:eastAsia="zh-CN" w:bidi="ar-SA"/>
              </w:rPr>
              <w:t>近端买入金额</w:t>
            </w:r>
          </w:p>
        </w:tc>
      </w:tr>
      <w:tr w14:paraId="04A58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E4D71EF">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手续费币种</w:t>
            </w:r>
          </w:p>
        </w:tc>
        <w:tc>
          <w:tcPr>
            <w:tcW w:w="0" w:type="auto"/>
          </w:tcPr>
          <w:p w14:paraId="6D7B2C42">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可输，下拉框</w:t>
            </w:r>
          </w:p>
        </w:tc>
        <w:tc>
          <w:tcPr>
            <w:tcW w:w="0" w:type="auto"/>
          </w:tcPr>
          <w:p w14:paraId="13236646">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38751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10A6383">
            <w:pPr>
              <w:rPr>
                <w:rFonts w:hint="eastAsia" w:ascii="Calibri" w:hAnsi="Calibri" w:eastAsia="宋体" w:cs="黑体"/>
                <w:strike/>
                <w:color w:val="auto"/>
                <w:kern w:val="2"/>
                <w:sz w:val="21"/>
                <w:szCs w:val="22"/>
                <w:lang w:val="en-US" w:eastAsia="zh-CN" w:bidi="ar-SA"/>
              </w:rPr>
            </w:pPr>
            <w:r>
              <w:rPr>
                <w:rFonts w:hint="eastAsia" w:eastAsia="宋体" w:cs="黑体"/>
                <w:strike/>
                <w:color w:val="auto"/>
                <w:kern w:val="2"/>
                <w:sz w:val="21"/>
                <w:szCs w:val="22"/>
                <w:lang w:val="en-US" w:eastAsia="zh-CN" w:bidi="ar-SA"/>
              </w:rPr>
              <w:t>手续费金额</w:t>
            </w:r>
          </w:p>
        </w:tc>
        <w:tc>
          <w:tcPr>
            <w:tcW w:w="0" w:type="auto"/>
          </w:tcPr>
          <w:p w14:paraId="415F708F">
            <w:pPr>
              <w:rPr>
                <w:rFonts w:hint="eastAsia" w:ascii="Calibri" w:hAnsi="Calibri" w:eastAsia="宋体" w:cs="黑体"/>
                <w:strike/>
                <w:color w:val="auto"/>
                <w:kern w:val="2"/>
                <w:sz w:val="21"/>
                <w:szCs w:val="22"/>
                <w:lang w:val="en-US" w:eastAsia="zh-CN" w:bidi="ar-SA"/>
              </w:rPr>
            </w:pPr>
            <w:r>
              <w:rPr>
                <w:rFonts w:hint="eastAsia" w:cs="黑体"/>
                <w:strike/>
                <w:color w:val="auto"/>
                <w:kern w:val="2"/>
                <w:sz w:val="21"/>
                <w:szCs w:val="22"/>
                <w:lang w:val="en-US" w:eastAsia="zh-CN" w:bidi="ar-SA"/>
              </w:rPr>
              <w:t>可输</w:t>
            </w:r>
          </w:p>
        </w:tc>
        <w:tc>
          <w:tcPr>
            <w:tcW w:w="0" w:type="auto"/>
          </w:tcPr>
          <w:p w14:paraId="2CFE59B0">
            <w:pPr>
              <w:rPr>
                <w:rFonts w:ascii="Calibri" w:hAnsi="Calibri" w:eastAsia="宋体" w:cs="黑体"/>
                <w:strike/>
                <w:color w:val="auto"/>
                <w:kern w:val="2"/>
                <w:sz w:val="21"/>
                <w:szCs w:val="22"/>
                <w:lang w:val="zh-CN" w:eastAsia="zh-CN" w:bidi="ar-SA"/>
              </w:rPr>
            </w:pPr>
            <w:r>
              <w:rPr>
                <w:rFonts w:hint="eastAsia" w:cs="黑体"/>
                <w:strike/>
                <w:color w:val="auto"/>
                <w:kern w:val="2"/>
                <w:sz w:val="21"/>
                <w:szCs w:val="22"/>
                <w:lang w:val="en-US" w:eastAsia="zh-CN" w:bidi="ar-SA"/>
              </w:rPr>
              <w:t>反显可修改</w:t>
            </w:r>
          </w:p>
        </w:tc>
      </w:tr>
      <w:tr w14:paraId="6C11D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78" w:author="001008220 [2]" w:date="2025-09-04T11:00:35Z"/>
        </w:trPr>
        <w:tc>
          <w:tcPr>
            <w:tcW w:w="8158" w:type="dxa"/>
            <w:gridSpan w:val="3"/>
          </w:tcPr>
          <w:p w14:paraId="0F194783">
            <w:pPr>
              <w:rPr>
                <w:ins w:id="279" w:author="001008220 [2]" w:date="2025-09-04T11:00:35Z"/>
                <w:rFonts w:ascii="Calibri" w:hAnsi="Calibri" w:eastAsia="宋体" w:cs="黑体"/>
                <w:color w:val="auto"/>
                <w:kern w:val="2"/>
                <w:sz w:val="21"/>
                <w:szCs w:val="22"/>
                <w:lang w:val="zh-CN" w:eastAsia="zh-CN" w:bidi="ar-SA"/>
              </w:rPr>
            </w:pPr>
            <w:ins w:id="280" w:author="001008220 [2]" w:date="2025-09-04T11:01:12Z">
              <w:r>
                <w:rPr>
                  <w:rFonts w:hint="eastAsia" w:cs="黑体"/>
                  <w:color w:val="auto"/>
                  <w:kern w:val="2"/>
                  <w:sz w:val="21"/>
                  <w:szCs w:val="22"/>
                  <w:lang w:val="en-US" w:eastAsia="zh-CN" w:bidi="ar-SA"/>
                </w:rPr>
                <w:t>期权</w:t>
              </w:r>
            </w:ins>
            <w:ins w:id="281" w:author="001008220 [2]" w:date="2025-09-04T11:01:17Z">
              <w:r>
                <w:rPr>
                  <w:rFonts w:hint="eastAsia" w:cs="黑体"/>
                  <w:color w:val="auto"/>
                  <w:kern w:val="2"/>
                  <w:sz w:val="21"/>
                  <w:szCs w:val="22"/>
                  <w:lang w:val="en-US" w:eastAsia="zh-CN" w:bidi="ar-SA"/>
                </w:rPr>
                <w:t>列表</w:t>
              </w:r>
            </w:ins>
          </w:p>
        </w:tc>
      </w:tr>
      <w:tr w14:paraId="36F48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82" w:author="001008220 [2]" w:date="2025-09-04T11:01:08Z"/>
        </w:trPr>
        <w:tc>
          <w:tcPr>
            <w:tcW w:w="0" w:type="auto"/>
            <w:shd w:val="clear" w:color="auto" w:fill="auto"/>
            <w:vAlign w:val="top"/>
          </w:tcPr>
          <w:p w14:paraId="6BDFA5A2">
            <w:pPr>
              <w:rPr>
                <w:ins w:id="283" w:author="001008220 [2]" w:date="2025-09-04T11:01:08Z"/>
                <w:rFonts w:hint="eastAsia" w:ascii="Calibri" w:hAnsi="Calibri" w:eastAsia="宋体" w:cs="黑体"/>
                <w:strike w:val="0"/>
                <w:color w:val="auto"/>
                <w:kern w:val="2"/>
                <w:sz w:val="21"/>
                <w:szCs w:val="22"/>
                <w:lang w:val="en-US" w:eastAsia="zh-CN" w:bidi="ar-SA"/>
              </w:rPr>
            </w:pPr>
            <w:ins w:id="284" w:author="001008220 [2]" w:date="2025-09-04T11:01:40Z">
              <w:r>
                <w:rPr>
                  <w:rFonts w:hint="eastAsia" w:cs="黑体"/>
                  <w:strike w:val="0"/>
                  <w:color w:val="auto"/>
                  <w:kern w:val="2"/>
                  <w:sz w:val="21"/>
                  <w:szCs w:val="22"/>
                  <w:lang w:val="en-US" w:eastAsia="zh-CN" w:bidi="ar-SA"/>
                </w:rPr>
                <w:t>期权费类型</w:t>
              </w:r>
            </w:ins>
          </w:p>
        </w:tc>
        <w:tc>
          <w:tcPr>
            <w:tcW w:w="0" w:type="auto"/>
            <w:shd w:val="clear" w:color="auto" w:fill="auto"/>
            <w:vAlign w:val="top"/>
          </w:tcPr>
          <w:p w14:paraId="2EFA6577">
            <w:pPr>
              <w:rPr>
                <w:ins w:id="285" w:author="001008220 [2]" w:date="2025-09-04T11:01:08Z"/>
                <w:rFonts w:hint="eastAsia" w:ascii="Calibri" w:hAnsi="Calibri" w:eastAsia="宋体" w:cs="黑体"/>
                <w:strike w:val="0"/>
                <w:color w:val="auto"/>
                <w:kern w:val="2"/>
                <w:sz w:val="21"/>
                <w:szCs w:val="22"/>
                <w:lang w:val="en-US" w:eastAsia="zh-CN" w:bidi="ar-SA"/>
              </w:rPr>
            </w:pPr>
            <w:ins w:id="286" w:author="001008220 [2]" w:date="2025-09-04T11:01:40Z">
              <w:r>
                <w:rPr>
                  <w:rFonts w:hint="eastAsia" w:cs="黑体"/>
                  <w:strike w:val="0"/>
                  <w:color w:val="auto"/>
                  <w:kern w:val="2"/>
                  <w:sz w:val="21"/>
                  <w:szCs w:val="22"/>
                  <w:lang w:val="en-US" w:eastAsia="zh-CN" w:bidi="ar-SA"/>
                </w:rPr>
                <w:t>必输</w:t>
              </w:r>
            </w:ins>
          </w:p>
        </w:tc>
        <w:tc>
          <w:tcPr>
            <w:tcW w:w="0" w:type="auto"/>
            <w:shd w:val="clear" w:color="auto" w:fill="auto"/>
            <w:vAlign w:val="top"/>
          </w:tcPr>
          <w:p w14:paraId="17B2135E">
            <w:pPr>
              <w:rPr>
                <w:ins w:id="287" w:author="001008220 [2]" w:date="2025-09-04T11:02:00Z"/>
                <w:rFonts w:hint="eastAsia" w:cs="黑体"/>
                <w:strike w:val="0"/>
                <w:color w:val="auto"/>
                <w:kern w:val="2"/>
                <w:sz w:val="21"/>
                <w:szCs w:val="22"/>
                <w:lang w:val="en-US" w:eastAsia="zh-CN" w:bidi="ar-SA"/>
              </w:rPr>
            </w:pPr>
            <w:ins w:id="288" w:author="001008220 [2]" w:date="2025-09-04T11:02:02Z">
              <w:r>
                <w:rPr>
                  <w:rFonts w:hint="eastAsia" w:cs="黑体"/>
                  <w:color w:val="auto"/>
                  <w:kern w:val="2"/>
                  <w:sz w:val="21"/>
                  <w:szCs w:val="22"/>
                  <w:lang w:val="en-US" w:eastAsia="zh-CN" w:bidi="ar-SA"/>
                </w:rPr>
                <w:t>反显可修改</w:t>
              </w:r>
            </w:ins>
            <w:ins w:id="289" w:author="001008220 [2]" w:date="2025-09-04T11:02:05Z">
              <w:r>
                <w:rPr>
                  <w:rFonts w:hint="eastAsia" w:cs="黑体"/>
                  <w:color w:val="auto"/>
                  <w:kern w:val="2"/>
                  <w:sz w:val="21"/>
                  <w:szCs w:val="22"/>
                  <w:lang w:val="en-US" w:eastAsia="zh-CN" w:bidi="ar-SA"/>
                </w:rPr>
                <w:t>；</w:t>
              </w:r>
            </w:ins>
          </w:p>
          <w:p w14:paraId="7BFBFBAE">
            <w:pPr>
              <w:rPr>
                <w:ins w:id="290" w:author="001008220 [2]" w:date="2025-09-04T11:01:40Z"/>
                <w:rFonts w:hint="eastAsia" w:cs="黑体"/>
                <w:strike w:val="0"/>
                <w:color w:val="auto"/>
                <w:kern w:val="2"/>
                <w:sz w:val="21"/>
                <w:szCs w:val="22"/>
                <w:lang w:val="en-US" w:eastAsia="zh-CN" w:bidi="ar-SA"/>
              </w:rPr>
            </w:pPr>
            <w:ins w:id="291" w:author="001008220 [2]" w:date="2025-09-04T11:01:40Z">
              <w:r>
                <w:rPr>
                  <w:rFonts w:hint="eastAsia" w:cs="黑体"/>
                  <w:strike w:val="0"/>
                  <w:color w:val="auto"/>
                  <w:kern w:val="2"/>
                  <w:sz w:val="21"/>
                  <w:szCs w:val="22"/>
                  <w:lang w:val="en-US" w:eastAsia="zh-CN" w:bidi="ar-SA"/>
                </w:rPr>
                <w:t>收入</w:t>
              </w:r>
            </w:ins>
          </w:p>
          <w:p w14:paraId="7EC9C692">
            <w:pPr>
              <w:rPr>
                <w:ins w:id="292" w:author="001008220 [2]" w:date="2025-09-04T11:01:08Z"/>
                <w:rFonts w:hint="default" w:ascii="Calibri" w:hAnsi="Calibri" w:eastAsia="宋体" w:cs="黑体"/>
                <w:strike w:val="0"/>
                <w:color w:val="auto"/>
                <w:kern w:val="2"/>
                <w:sz w:val="21"/>
                <w:szCs w:val="22"/>
                <w:lang w:val="zh-CN" w:eastAsia="zh-CN" w:bidi="ar-SA"/>
              </w:rPr>
            </w:pPr>
            <w:ins w:id="293" w:author="001008220 [2]" w:date="2025-09-04T11:01:40Z">
              <w:r>
                <w:rPr>
                  <w:rFonts w:hint="eastAsia" w:cs="黑体"/>
                  <w:strike w:val="0"/>
                  <w:color w:val="auto"/>
                  <w:kern w:val="2"/>
                  <w:sz w:val="21"/>
                  <w:szCs w:val="22"/>
                  <w:lang w:val="en-US" w:eastAsia="zh-CN" w:bidi="ar-SA"/>
                </w:rPr>
                <w:t>支出</w:t>
              </w:r>
            </w:ins>
          </w:p>
        </w:tc>
      </w:tr>
      <w:tr w14:paraId="00D04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294" w:author="001008220 [2]" w:date="2025-09-04T11:01:08Z"/>
        </w:trPr>
        <w:tc>
          <w:tcPr>
            <w:tcW w:w="0" w:type="auto"/>
            <w:shd w:val="clear" w:color="auto" w:fill="auto"/>
            <w:vAlign w:val="top"/>
          </w:tcPr>
          <w:p w14:paraId="1F6D68D7">
            <w:pPr>
              <w:rPr>
                <w:ins w:id="295" w:author="001008220 [2]" w:date="2025-09-04T11:01:08Z"/>
                <w:rFonts w:hint="eastAsia" w:ascii="Calibri" w:hAnsi="Calibri" w:eastAsia="宋体" w:cs="黑体"/>
                <w:strike w:val="0"/>
                <w:color w:val="auto"/>
                <w:kern w:val="2"/>
                <w:sz w:val="21"/>
                <w:szCs w:val="22"/>
                <w:lang w:val="en-US" w:eastAsia="zh-CN" w:bidi="ar-SA"/>
              </w:rPr>
            </w:pPr>
            <w:ins w:id="296" w:author="001008220 [2]" w:date="2025-09-04T11:01:40Z">
              <w:r>
                <w:rPr>
                  <w:rFonts w:hint="eastAsia" w:cs="黑体"/>
                  <w:strike w:val="0"/>
                  <w:color w:val="auto"/>
                  <w:kern w:val="2"/>
                  <w:sz w:val="21"/>
                  <w:szCs w:val="22"/>
                  <w:lang w:val="en-US" w:eastAsia="zh-CN" w:bidi="ar-SA"/>
                </w:rPr>
                <w:t>期权费</w:t>
              </w:r>
            </w:ins>
            <w:ins w:id="297" w:author="001008220 [2]" w:date="2025-09-09T10:02:59Z">
              <w:r>
                <w:rPr>
                  <w:rFonts w:hint="eastAsia"/>
                  <w:color w:val="auto"/>
                  <w:lang w:val="en-US" w:eastAsia="zh-CN"/>
                </w:rPr>
                <w:t>（CNY）</w:t>
              </w:r>
            </w:ins>
          </w:p>
        </w:tc>
        <w:tc>
          <w:tcPr>
            <w:tcW w:w="0" w:type="auto"/>
            <w:shd w:val="clear" w:color="auto" w:fill="auto"/>
            <w:vAlign w:val="top"/>
          </w:tcPr>
          <w:p w14:paraId="094A365C">
            <w:pPr>
              <w:rPr>
                <w:ins w:id="298" w:author="001008220 [2]" w:date="2025-09-04T11:01:08Z"/>
                <w:rFonts w:hint="eastAsia" w:ascii="Calibri" w:hAnsi="Calibri" w:eastAsia="宋体" w:cs="黑体"/>
                <w:strike w:val="0"/>
                <w:color w:val="auto"/>
                <w:kern w:val="2"/>
                <w:sz w:val="21"/>
                <w:szCs w:val="22"/>
                <w:lang w:val="en-US" w:eastAsia="zh-CN" w:bidi="ar-SA"/>
              </w:rPr>
            </w:pPr>
            <w:ins w:id="299" w:author="001008220 [2]" w:date="2025-09-04T11:01:40Z">
              <w:r>
                <w:rPr>
                  <w:rFonts w:hint="eastAsia" w:cs="黑体"/>
                  <w:strike w:val="0"/>
                  <w:color w:val="auto"/>
                  <w:kern w:val="2"/>
                  <w:sz w:val="21"/>
                  <w:szCs w:val="22"/>
                  <w:lang w:val="en-US" w:eastAsia="zh-CN" w:bidi="ar-SA"/>
                </w:rPr>
                <w:t>必输</w:t>
              </w:r>
            </w:ins>
          </w:p>
        </w:tc>
        <w:tc>
          <w:tcPr>
            <w:tcW w:w="0" w:type="auto"/>
            <w:shd w:val="clear" w:color="auto" w:fill="auto"/>
            <w:vAlign w:val="top"/>
          </w:tcPr>
          <w:p w14:paraId="01FF7AE1">
            <w:pPr>
              <w:rPr>
                <w:ins w:id="300" w:author="001008220 [2]" w:date="2025-09-04T11:01:08Z"/>
                <w:rFonts w:ascii="Calibri" w:hAnsi="Calibri" w:eastAsia="宋体" w:cs="黑体"/>
                <w:strike w:val="0"/>
                <w:color w:val="auto"/>
                <w:kern w:val="2"/>
                <w:sz w:val="21"/>
                <w:szCs w:val="22"/>
                <w:lang w:val="zh-CN" w:eastAsia="zh-CN" w:bidi="ar-SA"/>
              </w:rPr>
            </w:pPr>
            <w:ins w:id="301" w:author="001008220 [2]" w:date="2025-09-04T11:01:57Z">
              <w:r>
                <w:rPr>
                  <w:rFonts w:hint="eastAsia" w:cs="黑体"/>
                  <w:color w:val="auto"/>
                  <w:kern w:val="2"/>
                  <w:sz w:val="21"/>
                  <w:szCs w:val="22"/>
                  <w:lang w:val="en-US" w:eastAsia="zh-CN" w:bidi="ar-SA"/>
                </w:rPr>
                <w:t>反显可修改</w:t>
              </w:r>
            </w:ins>
          </w:p>
        </w:tc>
      </w:tr>
      <w:tr w14:paraId="21923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A4996AB">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确定</w:t>
            </w:r>
          </w:p>
        </w:tc>
        <w:tc>
          <w:tcPr>
            <w:tcW w:w="0" w:type="auto"/>
          </w:tcPr>
          <w:p w14:paraId="15039C4E">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tcPr>
          <w:p w14:paraId="7581149B">
            <w:pPr>
              <w:rPr>
                <w:rFonts w:ascii="Calibri" w:hAnsi="Calibri" w:eastAsia="宋体" w:cs="黑体"/>
                <w:color w:val="auto"/>
                <w:kern w:val="2"/>
                <w:sz w:val="21"/>
                <w:szCs w:val="22"/>
                <w:lang w:val="zh-CN" w:eastAsia="zh-CN" w:bidi="ar-SA"/>
              </w:rPr>
            </w:pPr>
          </w:p>
        </w:tc>
      </w:tr>
      <w:tr w14:paraId="63CF6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C34B9A1">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删除</w:t>
            </w:r>
          </w:p>
        </w:tc>
        <w:tc>
          <w:tcPr>
            <w:tcW w:w="0" w:type="auto"/>
          </w:tcPr>
          <w:p w14:paraId="720B6D7E">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tcPr>
          <w:p w14:paraId="6C8C289B">
            <w:pPr>
              <w:rPr>
                <w:rFonts w:ascii="Calibri" w:hAnsi="Calibri" w:eastAsia="宋体" w:cs="黑体"/>
                <w:color w:val="auto"/>
                <w:kern w:val="2"/>
                <w:sz w:val="21"/>
                <w:szCs w:val="22"/>
                <w:lang w:val="zh-CN" w:eastAsia="zh-CN" w:bidi="ar-SA"/>
              </w:rPr>
            </w:pPr>
          </w:p>
        </w:tc>
      </w:tr>
      <w:tr w14:paraId="19969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5FE7629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返回</w:t>
            </w:r>
          </w:p>
        </w:tc>
        <w:tc>
          <w:tcPr>
            <w:tcW w:w="0" w:type="auto"/>
          </w:tcPr>
          <w:p w14:paraId="0D4AC2E7">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tcPr>
          <w:p w14:paraId="1282D643">
            <w:pPr>
              <w:rPr>
                <w:rFonts w:ascii="Calibri" w:hAnsi="Calibri" w:eastAsia="宋体" w:cs="黑体"/>
                <w:color w:val="auto"/>
                <w:kern w:val="2"/>
                <w:sz w:val="21"/>
                <w:szCs w:val="22"/>
                <w:lang w:val="zh-CN" w:eastAsia="zh-CN" w:bidi="ar-SA"/>
              </w:rPr>
            </w:pPr>
          </w:p>
        </w:tc>
      </w:tr>
      <w:tr w14:paraId="1E5CA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CC5AE34">
            <w:pPr>
              <w:rPr>
                <w:rFonts w:hint="eastAsia" w:cs="黑体"/>
                <w:color w:val="auto"/>
                <w:kern w:val="2"/>
                <w:sz w:val="21"/>
                <w:szCs w:val="22"/>
                <w:lang w:val="en-US" w:eastAsia="zh-CN" w:bidi="ar-SA"/>
              </w:rPr>
            </w:pPr>
          </w:p>
        </w:tc>
        <w:tc>
          <w:tcPr>
            <w:tcW w:w="0" w:type="auto"/>
          </w:tcPr>
          <w:p w14:paraId="134F271F">
            <w:pPr>
              <w:rPr>
                <w:rFonts w:hint="eastAsia" w:cs="黑体"/>
                <w:color w:val="auto"/>
                <w:kern w:val="2"/>
                <w:sz w:val="21"/>
                <w:szCs w:val="22"/>
                <w:lang w:val="en-US" w:eastAsia="zh-CN" w:bidi="ar-SA"/>
              </w:rPr>
            </w:pPr>
          </w:p>
        </w:tc>
        <w:tc>
          <w:tcPr>
            <w:tcW w:w="0" w:type="auto"/>
          </w:tcPr>
          <w:p w14:paraId="1593629E">
            <w:pPr>
              <w:rPr>
                <w:rFonts w:ascii="Calibri" w:hAnsi="Calibri" w:eastAsia="宋体" w:cs="黑体"/>
                <w:color w:val="auto"/>
                <w:kern w:val="2"/>
                <w:sz w:val="21"/>
                <w:szCs w:val="22"/>
                <w:lang w:val="zh-CN" w:eastAsia="zh-CN" w:bidi="ar-SA"/>
              </w:rPr>
            </w:pPr>
          </w:p>
        </w:tc>
      </w:tr>
      <w:tr w14:paraId="630F0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638044E2">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汇总收益 页面</w:t>
            </w:r>
          </w:p>
        </w:tc>
      </w:tr>
      <w:tr w14:paraId="3612D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B6728B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币种1收益</w:t>
            </w:r>
          </w:p>
        </w:tc>
        <w:tc>
          <w:tcPr>
            <w:tcW w:w="0" w:type="auto"/>
          </w:tcPr>
          <w:p w14:paraId="1B6BFC2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36A60029">
            <w:pPr>
              <w:rPr>
                <w:rFonts w:hint="default" w:ascii="Calibri" w:hAnsi="Calibri" w:eastAsia="宋体" w:cs="黑体"/>
                <w:color w:val="auto"/>
                <w:kern w:val="2"/>
                <w:sz w:val="21"/>
                <w:szCs w:val="22"/>
                <w:lang w:val="en-US" w:eastAsia="zh-CN" w:bidi="ar-SA"/>
              </w:rPr>
            </w:pPr>
            <w:ins w:id="302" w:author="001008220 [2]" w:date="2025-09-04T11:04:26Z">
              <w:r>
                <w:rPr>
                  <w:rFonts w:hint="eastAsia"/>
                  <w:color w:val="auto"/>
                  <w:lang w:val="en-US" w:eastAsia="zh-CN"/>
                </w:rPr>
                <w:t>标注“+/-”</w:t>
              </w:r>
            </w:ins>
          </w:p>
        </w:tc>
      </w:tr>
      <w:tr w14:paraId="29BF7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1DA27392">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币种2收益</w:t>
            </w:r>
          </w:p>
        </w:tc>
        <w:tc>
          <w:tcPr>
            <w:tcW w:w="0" w:type="auto"/>
          </w:tcPr>
          <w:p w14:paraId="55F0DE94">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5EA87F4A">
            <w:pPr>
              <w:rPr>
                <w:rFonts w:ascii="Calibri" w:hAnsi="Calibri" w:eastAsia="宋体" w:cs="黑体"/>
                <w:color w:val="auto"/>
                <w:kern w:val="2"/>
                <w:sz w:val="21"/>
                <w:szCs w:val="22"/>
                <w:lang w:val="zh-CN" w:eastAsia="zh-CN" w:bidi="ar-SA"/>
              </w:rPr>
            </w:pPr>
          </w:p>
        </w:tc>
      </w:tr>
      <w:tr w14:paraId="58AB9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10B2021">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币种3收益</w:t>
            </w:r>
          </w:p>
        </w:tc>
        <w:tc>
          <w:tcPr>
            <w:tcW w:w="0" w:type="auto"/>
          </w:tcPr>
          <w:p w14:paraId="490F100E">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4EE4834F">
            <w:pPr>
              <w:rPr>
                <w:rFonts w:ascii="Calibri" w:hAnsi="Calibri" w:eastAsia="宋体" w:cs="黑体"/>
                <w:color w:val="auto"/>
                <w:kern w:val="2"/>
                <w:sz w:val="21"/>
                <w:szCs w:val="22"/>
                <w:lang w:val="zh-CN" w:eastAsia="zh-CN" w:bidi="ar-SA"/>
              </w:rPr>
            </w:pPr>
          </w:p>
        </w:tc>
      </w:tr>
      <w:tr w14:paraId="4C1B1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026D273E">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币种1对人民币汇率</w:t>
            </w:r>
          </w:p>
        </w:tc>
        <w:tc>
          <w:tcPr>
            <w:tcW w:w="0" w:type="auto"/>
          </w:tcPr>
          <w:p w14:paraId="3B11FDF5">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tcPr>
          <w:p w14:paraId="6A65DDD0">
            <w:pPr>
              <w:rPr>
                <w:rFonts w:ascii="Calibri" w:hAnsi="Calibri" w:eastAsia="宋体" w:cs="黑体"/>
                <w:color w:val="auto"/>
                <w:kern w:val="2"/>
                <w:sz w:val="21"/>
                <w:szCs w:val="22"/>
                <w:lang w:val="zh-CN" w:eastAsia="zh-CN" w:bidi="ar-SA"/>
              </w:rPr>
            </w:pPr>
          </w:p>
        </w:tc>
      </w:tr>
      <w:tr w14:paraId="3921D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338DD7DD">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币种2对人民币汇率</w:t>
            </w:r>
          </w:p>
        </w:tc>
        <w:tc>
          <w:tcPr>
            <w:tcW w:w="0" w:type="auto"/>
          </w:tcPr>
          <w:p w14:paraId="245BB693">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tcPr>
          <w:p w14:paraId="28E5BC9F">
            <w:pPr>
              <w:rPr>
                <w:rFonts w:ascii="Calibri" w:hAnsi="Calibri" w:eastAsia="宋体" w:cs="黑体"/>
                <w:color w:val="auto"/>
                <w:kern w:val="2"/>
                <w:sz w:val="21"/>
                <w:szCs w:val="22"/>
                <w:lang w:val="zh-CN" w:eastAsia="zh-CN" w:bidi="ar-SA"/>
              </w:rPr>
            </w:pPr>
          </w:p>
        </w:tc>
      </w:tr>
      <w:tr w14:paraId="26327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653E0BC7">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币种3对人民币汇率</w:t>
            </w:r>
          </w:p>
        </w:tc>
        <w:tc>
          <w:tcPr>
            <w:tcW w:w="0" w:type="auto"/>
          </w:tcPr>
          <w:p w14:paraId="20C64989">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可输</w:t>
            </w:r>
          </w:p>
        </w:tc>
        <w:tc>
          <w:tcPr>
            <w:tcW w:w="0" w:type="auto"/>
          </w:tcPr>
          <w:p w14:paraId="2C2E5F21">
            <w:pPr>
              <w:rPr>
                <w:rFonts w:ascii="Calibri" w:hAnsi="Calibri" w:eastAsia="宋体" w:cs="黑体"/>
                <w:color w:val="auto"/>
                <w:kern w:val="2"/>
                <w:sz w:val="21"/>
                <w:szCs w:val="22"/>
                <w:lang w:val="zh-CN" w:eastAsia="zh-CN" w:bidi="ar-SA"/>
              </w:rPr>
            </w:pPr>
          </w:p>
        </w:tc>
      </w:tr>
      <w:tr w14:paraId="06EF0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9A872ED">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人民币汇总收益</w:t>
            </w:r>
          </w:p>
        </w:tc>
        <w:tc>
          <w:tcPr>
            <w:tcW w:w="0" w:type="auto"/>
          </w:tcPr>
          <w:p w14:paraId="13A606B4">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tcPr>
          <w:p w14:paraId="421F0278">
            <w:pPr>
              <w:rPr>
                <w:rFonts w:hint="default"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人民币汇总收益=币种1收益*币种1对人民币汇率+币种2收益*币种2对人民币汇率+币种3收益*币种3对人民币汇率</w:t>
            </w:r>
          </w:p>
        </w:tc>
      </w:tr>
      <w:tr w14:paraId="06E05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tcPr>
          <w:p w14:paraId="7086629B">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返回</w:t>
            </w:r>
          </w:p>
        </w:tc>
        <w:tc>
          <w:tcPr>
            <w:tcW w:w="0" w:type="auto"/>
          </w:tcPr>
          <w:p w14:paraId="7AA84D78">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按钮</w:t>
            </w:r>
          </w:p>
        </w:tc>
        <w:tc>
          <w:tcPr>
            <w:tcW w:w="0" w:type="auto"/>
          </w:tcPr>
          <w:p w14:paraId="6ED27FCB">
            <w:pPr>
              <w:rPr>
                <w:rFonts w:ascii="Calibri" w:hAnsi="Calibri" w:eastAsia="宋体" w:cs="黑体"/>
                <w:color w:val="auto"/>
                <w:kern w:val="2"/>
                <w:sz w:val="21"/>
                <w:szCs w:val="22"/>
                <w:lang w:val="zh-CN" w:eastAsia="zh-CN" w:bidi="ar-SA"/>
              </w:rPr>
            </w:pPr>
          </w:p>
        </w:tc>
      </w:tr>
      <w:tr w14:paraId="74856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03" w:author="001008220 [2]" w:date="2025-09-04T11:02:26Z"/>
        </w:trPr>
        <w:tc>
          <w:tcPr>
            <w:tcW w:w="0" w:type="auto"/>
          </w:tcPr>
          <w:p w14:paraId="193B6EE0">
            <w:pPr>
              <w:rPr>
                <w:ins w:id="304" w:author="001008220 [2]" w:date="2025-09-04T11:02:26Z"/>
                <w:rFonts w:hint="eastAsia" w:cs="黑体"/>
                <w:color w:val="auto"/>
                <w:kern w:val="2"/>
                <w:sz w:val="21"/>
                <w:szCs w:val="22"/>
                <w:lang w:val="en-US" w:eastAsia="zh-CN" w:bidi="ar-SA"/>
              </w:rPr>
            </w:pPr>
          </w:p>
        </w:tc>
        <w:tc>
          <w:tcPr>
            <w:tcW w:w="0" w:type="auto"/>
          </w:tcPr>
          <w:p w14:paraId="46A05274">
            <w:pPr>
              <w:rPr>
                <w:ins w:id="305" w:author="001008220 [2]" w:date="2025-09-04T11:02:26Z"/>
                <w:rFonts w:hint="eastAsia" w:cs="黑体"/>
                <w:color w:val="auto"/>
                <w:kern w:val="2"/>
                <w:sz w:val="21"/>
                <w:szCs w:val="22"/>
                <w:lang w:val="en-US" w:eastAsia="zh-CN" w:bidi="ar-SA"/>
              </w:rPr>
            </w:pPr>
          </w:p>
        </w:tc>
        <w:tc>
          <w:tcPr>
            <w:tcW w:w="0" w:type="auto"/>
          </w:tcPr>
          <w:p w14:paraId="16162C1E">
            <w:pPr>
              <w:rPr>
                <w:ins w:id="306" w:author="001008220 [2]" w:date="2025-09-04T11:02:26Z"/>
                <w:rFonts w:ascii="Calibri" w:hAnsi="Calibri" w:eastAsia="宋体" w:cs="黑体"/>
                <w:color w:val="auto"/>
                <w:kern w:val="2"/>
                <w:sz w:val="21"/>
                <w:szCs w:val="22"/>
                <w:lang w:val="zh-CN" w:eastAsia="zh-CN" w:bidi="ar-SA"/>
              </w:rPr>
            </w:pPr>
          </w:p>
        </w:tc>
      </w:tr>
      <w:tr w14:paraId="74A5B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07" w:author="001008220 [2]" w:date="2025-09-04T11:02:28Z"/>
        </w:trPr>
        <w:tc>
          <w:tcPr>
            <w:tcW w:w="8158" w:type="dxa"/>
            <w:gridSpan w:val="3"/>
          </w:tcPr>
          <w:p w14:paraId="7C6659A0">
            <w:pPr>
              <w:rPr>
                <w:ins w:id="308" w:author="001008220 [2]" w:date="2025-09-04T11:02:28Z"/>
                <w:rFonts w:hint="default" w:ascii="Calibri" w:hAnsi="Calibri" w:eastAsia="宋体" w:cs="黑体"/>
                <w:color w:val="auto"/>
                <w:kern w:val="2"/>
                <w:sz w:val="21"/>
                <w:szCs w:val="22"/>
                <w:lang w:val="en-US" w:eastAsia="zh-CN" w:bidi="ar-SA"/>
              </w:rPr>
            </w:pPr>
            <w:ins w:id="309" w:author="001008220 [2]" w:date="2025-09-04T11:02:57Z">
              <w:r>
                <w:rPr>
                  <w:rFonts w:hint="eastAsia" w:cs="黑体"/>
                  <w:color w:val="auto"/>
                  <w:kern w:val="2"/>
                  <w:sz w:val="21"/>
                  <w:szCs w:val="22"/>
                  <w:lang w:val="en-US" w:eastAsia="zh-CN" w:bidi="ar-SA"/>
                </w:rPr>
                <w:t>方案</w:t>
              </w:r>
            </w:ins>
            <w:ins w:id="310" w:author="001008220 [2]" w:date="2025-09-04T11:02:58Z">
              <w:r>
                <w:rPr>
                  <w:rFonts w:hint="eastAsia" w:cs="黑体"/>
                  <w:color w:val="auto"/>
                  <w:kern w:val="2"/>
                  <w:sz w:val="21"/>
                  <w:szCs w:val="22"/>
                  <w:lang w:val="en-US" w:eastAsia="zh-CN" w:bidi="ar-SA"/>
                </w:rPr>
                <w:t>比较</w:t>
              </w:r>
            </w:ins>
            <w:ins w:id="311" w:author="001008220 [2]" w:date="2025-09-04T11:03:02Z">
              <w:r>
                <w:rPr>
                  <w:rFonts w:hint="eastAsia" w:cs="黑体"/>
                  <w:color w:val="auto"/>
                  <w:kern w:val="2"/>
                  <w:sz w:val="21"/>
                  <w:szCs w:val="22"/>
                  <w:lang w:val="en-US" w:eastAsia="zh-CN" w:bidi="ar-SA"/>
                </w:rPr>
                <w:t>页面</w:t>
              </w:r>
            </w:ins>
          </w:p>
        </w:tc>
      </w:tr>
      <w:tr w14:paraId="29980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12" w:author="001008220 [2]" w:date="2025-09-04T11:02:29Z"/>
        </w:trPr>
        <w:tc>
          <w:tcPr>
            <w:tcW w:w="0" w:type="auto"/>
          </w:tcPr>
          <w:p w14:paraId="2B91E275">
            <w:pPr>
              <w:rPr>
                <w:ins w:id="313" w:author="001008220 [2]" w:date="2025-09-04T11:02:29Z"/>
                <w:rFonts w:hint="default" w:cs="黑体"/>
                <w:color w:val="auto"/>
                <w:kern w:val="2"/>
                <w:sz w:val="21"/>
                <w:szCs w:val="22"/>
                <w:lang w:val="en-US" w:eastAsia="zh-CN" w:bidi="ar-SA"/>
              </w:rPr>
            </w:pPr>
            <w:ins w:id="314" w:author="001008220 [2]" w:date="2025-09-04T11:03:17Z">
              <w:r>
                <w:rPr>
                  <w:rFonts w:hint="eastAsia" w:cs="黑体"/>
                  <w:color w:val="auto"/>
                  <w:kern w:val="2"/>
                  <w:sz w:val="21"/>
                  <w:szCs w:val="22"/>
                  <w:lang w:val="en-US" w:eastAsia="zh-CN" w:bidi="ar-SA"/>
                </w:rPr>
                <w:t>方案一</w:t>
              </w:r>
            </w:ins>
            <w:ins w:id="315" w:author="001008220 [2]" w:date="2025-09-04T11:03:18Z">
              <w:r>
                <w:rPr>
                  <w:rFonts w:hint="eastAsia" w:cs="黑体"/>
                  <w:color w:val="auto"/>
                  <w:kern w:val="2"/>
                  <w:sz w:val="21"/>
                  <w:szCs w:val="22"/>
                  <w:lang w:val="en-US" w:eastAsia="zh-CN" w:bidi="ar-SA"/>
                </w:rPr>
                <w:t>：</w:t>
              </w:r>
            </w:ins>
          </w:p>
        </w:tc>
        <w:tc>
          <w:tcPr>
            <w:tcW w:w="0" w:type="auto"/>
          </w:tcPr>
          <w:p w14:paraId="5213A422">
            <w:pPr>
              <w:rPr>
                <w:ins w:id="316" w:author="001008220 [2]" w:date="2025-09-04T11:02:29Z"/>
                <w:rFonts w:hint="eastAsia" w:cs="黑体"/>
                <w:color w:val="auto"/>
                <w:kern w:val="2"/>
                <w:sz w:val="21"/>
                <w:szCs w:val="22"/>
                <w:lang w:val="en-US" w:eastAsia="zh-CN" w:bidi="ar-SA"/>
              </w:rPr>
            </w:pPr>
          </w:p>
        </w:tc>
        <w:tc>
          <w:tcPr>
            <w:tcW w:w="0" w:type="auto"/>
          </w:tcPr>
          <w:p w14:paraId="6FDAC254">
            <w:pPr>
              <w:rPr>
                <w:ins w:id="317" w:author="001008220 [2]" w:date="2025-09-04T11:02:29Z"/>
                <w:rFonts w:ascii="Calibri" w:hAnsi="Calibri" w:eastAsia="宋体" w:cs="黑体"/>
                <w:color w:val="auto"/>
                <w:kern w:val="2"/>
                <w:sz w:val="21"/>
                <w:szCs w:val="22"/>
                <w:lang w:val="zh-CN" w:eastAsia="zh-CN" w:bidi="ar-SA"/>
              </w:rPr>
            </w:pPr>
          </w:p>
        </w:tc>
      </w:tr>
      <w:tr w14:paraId="24909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18" w:author="001008220 [2]" w:date="2025-09-04T11:02:32Z"/>
        </w:trPr>
        <w:tc>
          <w:tcPr>
            <w:tcW w:w="0" w:type="auto"/>
          </w:tcPr>
          <w:p w14:paraId="3B79071C">
            <w:pPr>
              <w:rPr>
                <w:ins w:id="319" w:author="001008220 [2]" w:date="2025-09-04T11:02:32Z"/>
                <w:rFonts w:hint="default" w:cs="黑体"/>
                <w:color w:val="auto"/>
                <w:kern w:val="2"/>
                <w:sz w:val="21"/>
                <w:szCs w:val="22"/>
                <w:lang w:val="en-US" w:eastAsia="zh-CN" w:bidi="ar-SA"/>
              </w:rPr>
            </w:pPr>
            <w:ins w:id="320" w:author="001008220 [2]" w:date="2025-09-04T11:03:26Z">
              <w:r>
                <w:rPr>
                  <w:rFonts w:hint="eastAsia" w:cs="黑体"/>
                  <w:color w:val="auto"/>
                  <w:kern w:val="2"/>
                  <w:sz w:val="21"/>
                  <w:szCs w:val="22"/>
                  <w:lang w:val="en-US" w:eastAsia="zh-CN" w:bidi="ar-SA"/>
                </w:rPr>
                <w:t>币种1</w:t>
              </w:r>
            </w:ins>
          </w:p>
        </w:tc>
        <w:tc>
          <w:tcPr>
            <w:tcW w:w="0" w:type="auto"/>
          </w:tcPr>
          <w:p w14:paraId="21C5A281">
            <w:pPr>
              <w:rPr>
                <w:ins w:id="321" w:author="001008220 [2]" w:date="2025-09-04T11:02:32Z"/>
                <w:rFonts w:hint="default" w:cs="黑体"/>
                <w:color w:val="auto"/>
                <w:kern w:val="2"/>
                <w:sz w:val="21"/>
                <w:szCs w:val="22"/>
                <w:lang w:val="en-US" w:eastAsia="zh-CN" w:bidi="ar-SA"/>
              </w:rPr>
            </w:pPr>
            <w:ins w:id="322" w:author="001008220 [2]" w:date="2025-09-04T11:04:39Z">
              <w:r>
                <w:rPr>
                  <w:rFonts w:hint="eastAsia" w:cs="黑体"/>
                  <w:color w:val="auto"/>
                  <w:kern w:val="2"/>
                  <w:sz w:val="21"/>
                  <w:szCs w:val="22"/>
                  <w:lang w:val="en-US" w:eastAsia="zh-CN" w:bidi="ar-SA"/>
                </w:rPr>
                <w:t>输出</w:t>
              </w:r>
            </w:ins>
          </w:p>
        </w:tc>
        <w:tc>
          <w:tcPr>
            <w:tcW w:w="0" w:type="auto"/>
          </w:tcPr>
          <w:p w14:paraId="63E86FCD">
            <w:pPr>
              <w:rPr>
                <w:ins w:id="323" w:author="001008220 [2]" w:date="2025-09-04T11:02:32Z"/>
                <w:rFonts w:ascii="Calibri" w:hAnsi="Calibri" w:eastAsia="宋体" w:cs="黑体"/>
                <w:color w:val="auto"/>
                <w:kern w:val="2"/>
                <w:sz w:val="21"/>
                <w:szCs w:val="22"/>
                <w:lang w:val="zh-CN" w:eastAsia="zh-CN" w:bidi="ar-SA"/>
              </w:rPr>
            </w:pPr>
            <w:ins w:id="324" w:author="001008220 [2]" w:date="2025-09-04T11:04:31Z">
              <w:r>
                <w:rPr>
                  <w:rFonts w:hint="eastAsia"/>
                  <w:color w:val="auto"/>
                  <w:lang w:val="en-US" w:eastAsia="zh-CN"/>
                </w:rPr>
                <w:t>标注“+/-”</w:t>
              </w:r>
            </w:ins>
          </w:p>
        </w:tc>
      </w:tr>
      <w:tr w14:paraId="31697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25" w:author="001008220 [2]" w:date="2025-09-04T11:02:33Z"/>
        </w:trPr>
        <w:tc>
          <w:tcPr>
            <w:tcW w:w="0" w:type="auto"/>
          </w:tcPr>
          <w:p w14:paraId="27AFE6BD">
            <w:pPr>
              <w:rPr>
                <w:ins w:id="326" w:author="001008220 [2]" w:date="2025-09-04T11:02:33Z"/>
                <w:rFonts w:hint="default" w:cs="黑体"/>
                <w:color w:val="auto"/>
                <w:kern w:val="2"/>
                <w:sz w:val="21"/>
                <w:szCs w:val="22"/>
                <w:lang w:val="en-US" w:eastAsia="zh-CN" w:bidi="ar-SA"/>
              </w:rPr>
            </w:pPr>
            <w:ins w:id="327" w:author="001008220 [2]" w:date="2025-09-04T11:03:33Z">
              <w:r>
                <w:rPr>
                  <w:rFonts w:hint="eastAsia" w:cs="黑体"/>
                  <w:color w:val="auto"/>
                  <w:kern w:val="2"/>
                  <w:sz w:val="21"/>
                  <w:szCs w:val="22"/>
                  <w:lang w:val="en-US" w:eastAsia="zh-CN" w:bidi="ar-SA"/>
                </w:rPr>
                <w:t>币种</w:t>
              </w:r>
            </w:ins>
            <w:ins w:id="328" w:author="001008220 [2]" w:date="2025-09-04T11:03:34Z">
              <w:r>
                <w:rPr>
                  <w:rFonts w:hint="eastAsia" w:cs="黑体"/>
                  <w:color w:val="auto"/>
                  <w:kern w:val="2"/>
                  <w:sz w:val="21"/>
                  <w:szCs w:val="22"/>
                  <w:lang w:val="en-US" w:eastAsia="zh-CN" w:bidi="ar-SA"/>
                </w:rPr>
                <w:t>2</w:t>
              </w:r>
            </w:ins>
          </w:p>
        </w:tc>
        <w:tc>
          <w:tcPr>
            <w:tcW w:w="0" w:type="auto"/>
          </w:tcPr>
          <w:p w14:paraId="1494B3FF">
            <w:pPr>
              <w:rPr>
                <w:ins w:id="329" w:author="001008220 [2]" w:date="2025-09-04T11:02:33Z"/>
                <w:rFonts w:hint="eastAsia" w:cs="黑体"/>
                <w:color w:val="auto"/>
                <w:kern w:val="2"/>
                <w:sz w:val="21"/>
                <w:szCs w:val="22"/>
                <w:lang w:val="en-US" w:eastAsia="zh-CN" w:bidi="ar-SA"/>
              </w:rPr>
            </w:pPr>
            <w:ins w:id="330" w:author="001008220 [2]" w:date="2025-09-04T11:04:42Z">
              <w:r>
                <w:rPr>
                  <w:rFonts w:hint="eastAsia" w:cs="黑体"/>
                  <w:color w:val="auto"/>
                  <w:kern w:val="2"/>
                  <w:sz w:val="21"/>
                  <w:szCs w:val="22"/>
                  <w:lang w:val="en-US" w:eastAsia="zh-CN" w:bidi="ar-SA"/>
                </w:rPr>
                <w:t>输出</w:t>
              </w:r>
            </w:ins>
          </w:p>
        </w:tc>
        <w:tc>
          <w:tcPr>
            <w:tcW w:w="0" w:type="auto"/>
          </w:tcPr>
          <w:p w14:paraId="4E7D6126">
            <w:pPr>
              <w:rPr>
                <w:ins w:id="331" w:author="001008220 [2]" w:date="2025-09-04T11:02:33Z"/>
                <w:rFonts w:ascii="Calibri" w:hAnsi="Calibri" w:eastAsia="宋体" w:cs="黑体"/>
                <w:color w:val="auto"/>
                <w:kern w:val="2"/>
                <w:sz w:val="21"/>
                <w:szCs w:val="22"/>
                <w:lang w:val="zh-CN" w:eastAsia="zh-CN" w:bidi="ar-SA"/>
              </w:rPr>
            </w:pPr>
          </w:p>
        </w:tc>
      </w:tr>
      <w:tr w14:paraId="35EC1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32" w:author="001008220 [2]" w:date="2025-09-04T11:02:35Z"/>
        </w:trPr>
        <w:tc>
          <w:tcPr>
            <w:tcW w:w="0" w:type="auto"/>
          </w:tcPr>
          <w:p w14:paraId="3F29FA5F">
            <w:pPr>
              <w:rPr>
                <w:ins w:id="333" w:author="001008220 [2]" w:date="2025-09-04T11:02:35Z"/>
                <w:rFonts w:hint="default" w:cs="黑体"/>
                <w:color w:val="auto"/>
                <w:kern w:val="2"/>
                <w:sz w:val="21"/>
                <w:szCs w:val="22"/>
                <w:lang w:val="en-US" w:eastAsia="zh-CN" w:bidi="ar-SA"/>
              </w:rPr>
            </w:pPr>
            <w:ins w:id="334" w:author="001008220 [2]" w:date="2025-09-04T11:03:40Z">
              <w:r>
                <w:rPr>
                  <w:rFonts w:hint="eastAsia" w:cs="黑体"/>
                  <w:color w:val="auto"/>
                  <w:kern w:val="2"/>
                  <w:sz w:val="21"/>
                  <w:szCs w:val="22"/>
                  <w:lang w:val="en-US" w:eastAsia="zh-CN" w:bidi="ar-SA"/>
                </w:rPr>
                <w:t>币种</w:t>
              </w:r>
            </w:ins>
            <w:ins w:id="335" w:author="001008220 [2]" w:date="2025-09-04T11:03:41Z">
              <w:r>
                <w:rPr>
                  <w:rFonts w:hint="eastAsia" w:cs="黑体"/>
                  <w:color w:val="auto"/>
                  <w:kern w:val="2"/>
                  <w:sz w:val="21"/>
                  <w:szCs w:val="22"/>
                  <w:lang w:val="en-US" w:eastAsia="zh-CN" w:bidi="ar-SA"/>
                </w:rPr>
                <w:t>3</w:t>
              </w:r>
            </w:ins>
          </w:p>
        </w:tc>
        <w:tc>
          <w:tcPr>
            <w:tcW w:w="0" w:type="auto"/>
          </w:tcPr>
          <w:p w14:paraId="568E63E2">
            <w:pPr>
              <w:rPr>
                <w:ins w:id="336" w:author="001008220 [2]" w:date="2025-09-04T11:02:35Z"/>
                <w:rFonts w:hint="eastAsia" w:cs="黑体"/>
                <w:color w:val="auto"/>
                <w:kern w:val="2"/>
                <w:sz w:val="21"/>
                <w:szCs w:val="22"/>
                <w:lang w:val="en-US" w:eastAsia="zh-CN" w:bidi="ar-SA"/>
              </w:rPr>
            </w:pPr>
            <w:ins w:id="337" w:author="001008220 [2]" w:date="2025-09-04T11:04:43Z">
              <w:r>
                <w:rPr>
                  <w:rFonts w:hint="eastAsia" w:cs="黑体"/>
                  <w:color w:val="auto"/>
                  <w:kern w:val="2"/>
                  <w:sz w:val="21"/>
                  <w:szCs w:val="22"/>
                  <w:lang w:val="en-US" w:eastAsia="zh-CN" w:bidi="ar-SA"/>
                </w:rPr>
                <w:t>输出</w:t>
              </w:r>
            </w:ins>
          </w:p>
        </w:tc>
        <w:tc>
          <w:tcPr>
            <w:tcW w:w="0" w:type="auto"/>
          </w:tcPr>
          <w:p w14:paraId="49E0DB09">
            <w:pPr>
              <w:rPr>
                <w:ins w:id="338" w:author="001008220 [2]" w:date="2025-09-04T11:02:35Z"/>
                <w:rFonts w:ascii="Calibri" w:hAnsi="Calibri" w:eastAsia="宋体" w:cs="黑体"/>
                <w:color w:val="auto"/>
                <w:kern w:val="2"/>
                <w:sz w:val="21"/>
                <w:szCs w:val="22"/>
                <w:lang w:val="zh-CN" w:eastAsia="zh-CN" w:bidi="ar-SA"/>
              </w:rPr>
            </w:pPr>
          </w:p>
        </w:tc>
      </w:tr>
      <w:tr w14:paraId="74D45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39" w:author="001008220 [2]" w:date="2025-09-04T11:02:37Z"/>
        </w:trPr>
        <w:tc>
          <w:tcPr>
            <w:tcW w:w="0" w:type="auto"/>
          </w:tcPr>
          <w:p w14:paraId="1C9BCFDD">
            <w:pPr>
              <w:rPr>
                <w:ins w:id="340" w:author="001008220 [2]" w:date="2025-09-04T11:02:37Z"/>
                <w:rFonts w:hint="default" w:cs="黑体"/>
                <w:color w:val="auto"/>
                <w:kern w:val="2"/>
                <w:sz w:val="21"/>
                <w:szCs w:val="22"/>
                <w:lang w:val="en-US" w:eastAsia="zh-CN" w:bidi="ar-SA"/>
              </w:rPr>
            </w:pPr>
            <w:ins w:id="341" w:author="001008220 [2]" w:date="2025-09-04T11:04:49Z">
              <w:r>
                <w:rPr>
                  <w:rFonts w:hint="eastAsia" w:cs="黑体"/>
                  <w:color w:val="auto"/>
                  <w:kern w:val="2"/>
                  <w:sz w:val="21"/>
                  <w:szCs w:val="22"/>
                  <w:lang w:val="en-US" w:eastAsia="zh-CN" w:bidi="ar-SA"/>
                </w:rPr>
                <w:t>方案二</w:t>
              </w:r>
            </w:ins>
            <w:ins w:id="342" w:author="001008220 [2]" w:date="2025-09-04T11:04:51Z">
              <w:r>
                <w:rPr>
                  <w:rFonts w:hint="eastAsia" w:cs="黑体"/>
                  <w:color w:val="auto"/>
                  <w:kern w:val="2"/>
                  <w:sz w:val="21"/>
                  <w:szCs w:val="22"/>
                  <w:lang w:val="en-US" w:eastAsia="zh-CN" w:bidi="ar-SA"/>
                </w:rPr>
                <w:t>：</w:t>
              </w:r>
            </w:ins>
          </w:p>
        </w:tc>
        <w:tc>
          <w:tcPr>
            <w:tcW w:w="0" w:type="auto"/>
          </w:tcPr>
          <w:p w14:paraId="5840B8F5">
            <w:pPr>
              <w:rPr>
                <w:ins w:id="343" w:author="001008220 [2]" w:date="2025-09-04T11:02:37Z"/>
                <w:rFonts w:hint="eastAsia" w:cs="黑体"/>
                <w:color w:val="auto"/>
                <w:kern w:val="2"/>
                <w:sz w:val="21"/>
                <w:szCs w:val="22"/>
                <w:lang w:val="en-US" w:eastAsia="zh-CN" w:bidi="ar-SA"/>
              </w:rPr>
            </w:pPr>
          </w:p>
        </w:tc>
        <w:tc>
          <w:tcPr>
            <w:tcW w:w="0" w:type="auto"/>
          </w:tcPr>
          <w:p w14:paraId="444BDF11">
            <w:pPr>
              <w:rPr>
                <w:ins w:id="344" w:author="001008220 [2]" w:date="2025-09-04T11:02:37Z"/>
                <w:rFonts w:ascii="Calibri" w:hAnsi="Calibri" w:eastAsia="宋体" w:cs="黑体"/>
                <w:color w:val="auto"/>
                <w:kern w:val="2"/>
                <w:sz w:val="21"/>
                <w:szCs w:val="22"/>
                <w:lang w:val="zh-CN" w:eastAsia="zh-CN" w:bidi="ar-SA"/>
              </w:rPr>
            </w:pPr>
          </w:p>
        </w:tc>
      </w:tr>
      <w:tr w14:paraId="7E060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45" w:author="001008220 [2]" w:date="2025-09-04T11:02:39Z"/>
        </w:trPr>
        <w:tc>
          <w:tcPr>
            <w:tcW w:w="0" w:type="auto"/>
            <w:shd w:val="clear" w:color="auto" w:fill="auto"/>
            <w:vAlign w:val="top"/>
          </w:tcPr>
          <w:p w14:paraId="3BB7D65B">
            <w:pPr>
              <w:rPr>
                <w:ins w:id="346" w:author="001008220 [2]" w:date="2025-09-04T11:02:39Z"/>
                <w:rFonts w:hint="eastAsia" w:ascii="Calibri" w:hAnsi="Calibri" w:eastAsia="宋体" w:cs="黑体"/>
                <w:color w:val="auto"/>
                <w:kern w:val="2"/>
                <w:sz w:val="21"/>
                <w:szCs w:val="22"/>
                <w:lang w:val="en-US" w:eastAsia="zh-CN" w:bidi="ar-SA"/>
              </w:rPr>
            </w:pPr>
            <w:ins w:id="347" w:author="001008220 [2]" w:date="2025-09-04T11:04:55Z">
              <w:r>
                <w:rPr>
                  <w:rFonts w:hint="eastAsia" w:cs="黑体"/>
                  <w:color w:val="auto"/>
                  <w:kern w:val="2"/>
                  <w:sz w:val="21"/>
                  <w:szCs w:val="22"/>
                  <w:lang w:val="en-US" w:eastAsia="zh-CN" w:bidi="ar-SA"/>
                </w:rPr>
                <w:t>币种1</w:t>
              </w:r>
            </w:ins>
          </w:p>
        </w:tc>
        <w:tc>
          <w:tcPr>
            <w:tcW w:w="0" w:type="auto"/>
            <w:shd w:val="clear" w:color="auto" w:fill="auto"/>
            <w:vAlign w:val="top"/>
          </w:tcPr>
          <w:p w14:paraId="1FD7CEA6">
            <w:pPr>
              <w:rPr>
                <w:ins w:id="348" w:author="001008220 [2]" w:date="2025-09-04T11:02:39Z"/>
                <w:rFonts w:hint="eastAsia" w:ascii="Calibri" w:hAnsi="Calibri" w:eastAsia="宋体" w:cs="黑体"/>
                <w:color w:val="auto"/>
                <w:kern w:val="2"/>
                <w:sz w:val="21"/>
                <w:szCs w:val="22"/>
                <w:lang w:val="en-US" w:eastAsia="zh-CN" w:bidi="ar-SA"/>
              </w:rPr>
            </w:pPr>
            <w:ins w:id="349" w:author="001008220 [2]" w:date="2025-09-04T11:04:55Z">
              <w:r>
                <w:rPr>
                  <w:rFonts w:hint="eastAsia" w:cs="黑体"/>
                  <w:color w:val="auto"/>
                  <w:kern w:val="2"/>
                  <w:sz w:val="21"/>
                  <w:szCs w:val="22"/>
                  <w:lang w:val="en-US" w:eastAsia="zh-CN" w:bidi="ar-SA"/>
                </w:rPr>
                <w:t>输出</w:t>
              </w:r>
            </w:ins>
          </w:p>
        </w:tc>
        <w:tc>
          <w:tcPr>
            <w:tcW w:w="0" w:type="auto"/>
            <w:shd w:val="clear" w:color="auto" w:fill="auto"/>
            <w:vAlign w:val="top"/>
          </w:tcPr>
          <w:p w14:paraId="29072898">
            <w:pPr>
              <w:rPr>
                <w:ins w:id="350" w:author="001008220 [2]" w:date="2025-09-04T11:02:39Z"/>
                <w:rFonts w:ascii="Calibri" w:hAnsi="Calibri" w:eastAsia="宋体" w:cs="黑体"/>
                <w:color w:val="auto"/>
                <w:kern w:val="2"/>
                <w:sz w:val="21"/>
                <w:szCs w:val="22"/>
                <w:lang w:val="zh-CN" w:eastAsia="zh-CN" w:bidi="ar-SA"/>
              </w:rPr>
            </w:pPr>
            <w:ins w:id="351" w:author="001008220 [2]" w:date="2025-09-04T11:04:55Z">
              <w:r>
                <w:rPr>
                  <w:rFonts w:hint="eastAsia"/>
                  <w:color w:val="auto"/>
                  <w:lang w:val="en-US" w:eastAsia="zh-CN"/>
                </w:rPr>
                <w:t>标注“+/-”</w:t>
              </w:r>
            </w:ins>
          </w:p>
        </w:tc>
      </w:tr>
      <w:tr w14:paraId="6E845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52" w:author="001008220 [2]" w:date="2025-09-04T11:02:41Z"/>
        </w:trPr>
        <w:tc>
          <w:tcPr>
            <w:tcW w:w="0" w:type="auto"/>
            <w:shd w:val="clear" w:color="auto" w:fill="auto"/>
            <w:vAlign w:val="top"/>
          </w:tcPr>
          <w:p w14:paraId="494152F4">
            <w:pPr>
              <w:rPr>
                <w:ins w:id="353" w:author="001008220 [2]" w:date="2025-09-04T11:02:41Z"/>
                <w:rFonts w:hint="eastAsia" w:ascii="Calibri" w:hAnsi="Calibri" w:eastAsia="宋体" w:cs="黑体"/>
                <w:color w:val="auto"/>
                <w:kern w:val="2"/>
                <w:sz w:val="21"/>
                <w:szCs w:val="22"/>
                <w:lang w:val="en-US" w:eastAsia="zh-CN" w:bidi="ar-SA"/>
              </w:rPr>
            </w:pPr>
            <w:ins w:id="354" w:author="001008220 [2]" w:date="2025-09-04T11:04:55Z">
              <w:r>
                <w:rPr>
                  <w:rFonts w:hint="eastAsia" w:cs="黑体"/>
                  <w:color w:val="auto"/>
                  <w:kern w:val="2"/>
                  <w:sz w:val="21"/>
                  <w:szCs w:val="22"/>
                  <w:lang w:val="en-US" w:eastAsia="zh-CN" w:bidi="ar-SA"/>
                </w:rPr>
                <w:t>币种2</w:t>
              </w:r>
            </w:ins>
          </w:p>
        </w:tc>
        <w:tc>
          <w:tcPr>
            <w:tcW w:w="0" w:type="auto"/>
            <w:shd w:val="clear" w:color="auto" w:fill="auto"/>
            <w:vAlign w:val="top"/>
          </w:tcPr>
          <w:p w14:paraId="17B79926">
            <w:pPr>
              <w:rPr>
                <w:ins w:id="355" w:author="001008220 [2]" w:date="2025-09-04T11:02:41Z"/>
                <w:rFonts w:hint="eastAsia" w:ascii="Calibri" w:hAnsi="Calibri" w:eastAsia="宋体" w:cs="黑体"/>
                <w:color w:val="auto"/>
                <w:kern w:val="2"/>
                <w:sz w:val="21"/>
                <w:szCs w:val="22"/>
                <w:lang w:val="en-US" w:eastAsia="zh-CN" w:bidi="ar-SA"/>
              </w:rPr>
            </w:pPr>
            <w:ins w:id="356" w:author="001008220 [2]" w:date="2025-09-04T11:04:56Z">
              <w:r>
                <w:rPr>
                  <w:rFonts w:hint="eastAsia" w:cs="黑体"/>
                  <w:color w:val="auto"/>
                  <w:kern w:val="2"/>
                  <w:sz w:val="21"/>
                  <w:szCs w:val="22"/>
                  <w:lang w:val="en-US" w:eastAsia="zh-CN" w:bidi="ar-SA"/>
                </w:rPr>
                <w:t>输出</w:t>
              </w:r>
            </w:ins>
          </w:p>
        </w:tc>
        <w:tc>
          <w:tcPr>
            <w:tcW w:w="0" w:type="auto"/>
            <w:shd w:val="clear" w:color="auto" w:fill="auto"/>
            <w:vAlign w:val="top"/>
          </w:tcPr>
          <w:p w14:paraId="48270689">
            <w:pPr>
              <w:rPr>
                <w:ins w:id="357" w:author="001008220 [2]" w:date="2025-09-04T11:02:41Z"/>
                <w:rFonts w:ascii="Calibri" w:hAnsi="Calibri" w:eastAsia="宋体" w:cs="黑体"/>
                <w:color w:val="auto"/>
                <w:kern w:val="2"/>
                <w:sz w:val="21"/>
                <w:szCs w:val="22"/>
                <w:lang w:val="zh-CN" w:eastAsia="zh-CN" w:bidi="ar-SA"/>
              </w:rPr>
            </w:pPr>
          </w:p>
        </w:tc>
      </w:tr>
      <w:tr w14:paraId="545E8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58" w:author="001008220 [2]" w:date="2025-09-04T11:02:42Z"/>
        </w:trPr>
        <w:tc>
          <w:tcPr>
            <w:tcW w:w="0" w:type="auto"/>
            <w:shd w:val="clear" w:color="auto" w:fill="auto"/>
            <w:vAlign w:val="top"/>
          </w:tcPr>
          <w:p w14:paraId="6A23B2B6">
            <w:pPr>
              <w:rPr>
                <w:ins w:id="359" w:author="001008220 [2]" w:date="2025-09-04T11:02:42Z"/>
                <w:rFonts w:hint="eastAsia" w:ascii="Calibri" w:hAnsi="Calibri" w:eastAsia="宋体" w:cs="黑体"/>
                <w:color w:val="auto"/>
                <w:kern w:val="2"/>
                <w:sz w:val="21"/>
                <w:szCs w:val="22"/>
                <w:lang w:val="en-US" w:eastAsia="zh-CN" w:bidi="ar-SA"/>
              </w:rPr>
            </w:pPr>
            <w:ins w:id="360" w:author="001008220 [2]" w:date="2025-09-04T11:04:56Z">
              <w:r>
                <w:rPr>
                  <w:rFonts w:hint="eastAsia" w:cs="黑体"/>
                  <w:color w:val="auto"/>
                  <w:kern w:val="2"/>
                  <w:sz w:val="21"/>
                  <w:szCs w:val="22"/>
                  <w:lang w:val="en-US" w:eastAsia="zh-CN" w:bidi="ar-SA"/>
                </w:rPr>
                <w:t>币种3</w:t>
              </w:r>
            </w:ins>
          </w:p>
        </w:tc>
        <w:tc>
          <w:tcPr>
            <w:tcW w:w="0" w:type="auto"/>
            <w:shd w:val="clear" w:color="auto" w:fill="auto"/>
            <w:vAlign w:val="top"/>
          </w:tcPr>
          <w:p w14:paraId="2948749F">
            <w:pPr>
              <w:rPr>
                <w:ins w:id="361" w:author="001008220 [2]" w:date="2025-09-04T11:02:42Z"/>
                <w:rFonts w:hint="eastAsia" w:ascii="Calibri" w:hAnsi="Calibri" w:eastAsia="宋体" w:cs="黑体"/>
                <w:color w:val="auto"/>
                <w:kern w:val="2"/>
                <w:sz w:val="21"/>
                <w:szCs w:val="22"/>
                <w:lang w:val="en-US" w:eastAsia="zh-CN" w:bidi="ar-SA"/>
              </w:rPr>
            </w:pPr>
            <w:ins w:id="362" w:author="001008220 [2]" w:date="2025-09-04T11:04:56Z">
              <w:r>
                <w:rPr>
                  <w:rFonts w:hint="eastAsia" w:cs="黑体"/>
                  <w:color w:val="auto"/>
                  <w:kern w:val="2"/>
                  <w:sz w:val="21"/>
                  <w:szCs w:val="22"/>
                  <w:lang w:val="en-US" w:eastAsia="zh-CN" w:bidi="ar-SA"/>
                </w:rPr>
                <w:t>输出</w:t>
              </w:r>
            </w:ins>
          </w:p>
        </w:tc>
        <w:tc>
          <w:tcPr>
            <w:tcW w:w="0" w:type="auto"/>
            <w:shd w:val="clear" w:color="auto" w:fill="auto"/>
            <w:vAlign w:val="top"/>
          </w:tcPr>
          <w:p w14:paraId="232E8775">
            <w:pPr>
              <w:rPr>
                <w:ins w:id="363" w:author="001008220 [2]" w:date="2025-09-04T11:02:42Z"/>
                <w:rFonts w:ascii="Calibri" w:hAnsi="Calibri" w:eastAsia="宋体" w:cs="黑体"/>
                <w:color w:val="auto"/>
                <w:kern w:val="2"/>
                <w:sz w:val="21"/>
                <w:szCs w:val="22"/>
                <w:lang w:val="zh-CN" w:eastAsia="zh-CN" w:bidi="ar-SA"/>
              </w:rPr>
            </w:pPr>
          </w:p>
        </w:tc>
      </w:tr>
      <w:tr w14:paraId="398B0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64" w:author="001008220 [2]" w:date="2025-09-04T11:02:43Z"/>
        </w:trPr>
        <w:tc>
          <w:tcPr>
            <w:tcW w:w="0" w:type="auto"/>
          </w:tcPr>
          <w:p w14:paraId="224BA5D4">
            <w:pPr>
              <w:rPr>
                <w:ins w:id="365" w:author="001008220 [2]" w:date="2025-09-04T11:02:43Z"/>
                <w:rFonts w:hint="default" w:cs="黑体"/>
                <w:color w:val="auto"/>
                <w:kern w:val="2"/>
                <w:sz w:val="21"/>
                <w:szCs w:val="22"/>
                <w:lang w:val="en-US" w:eastAsia="zh-CN" w:bidi="ar-SA"/>
              </w:rPr>
            </w:pPr>
            <w:ins w:id="366" w:author="001008220 [2]" w:date="2025-09-04T11:05:16Z">
              <w:r>
                <w:rPr>
                  <w:rFonts w:hint="eastAsia" w:cs="黑体"/>
                  <w:color w:val="auto"/>
                  <w:kern w:val="2"/>
                  <w:sz w:val="21"/>
                  <w:szCs w:val="22"/>
                  <w:lang w:val="en-US" w:eastAsia="zh-CN" w:bidi="ar-SA"/>
                </w:rPr>
                <w:t>币种</w:t>
              </w:r>
            </w:ins>
            <w:ins w:id="367" w:author="001008220 [2]" w:date="2025-09-04T11:05:17Z">
              <w:r>
                <w:rPr>
                  <w:rFonts w:hint="eastAsia" w:cs="黑体"/>
                  <w:color w:val="auto"/>
                  <w:kern w:val="2"/>
                  <w:sz w:val="21"/>
                  <w:szCs w:val="22"/>
                  <w:lang w:val="en-US" w:eastAsia="zh-CN" w:bidi="ar-SA"/>
                </w:rPr>
                <w:t>4</w:t>
              </w:r>
            </w:ins>
          </w:p>
        </w:tc>
        <w:tc>
          <w:tcPr>
            <w:tcW w:w="0" w:type="auto"/>
          </w:tcPr>
          <w:p w14:paraId="046227A6">
            <w:pPr>
              <w:rPr>
                <w:ins w:id="368" w:author="001008220 [2]" w:date="2025-09-04T11:02:43Z"/>
                <w:rFonts w:hint="eastAsia" w:cs="黑体"/>
                <w:color w:val="auto"/>
                <w:kern w:val="2"/>
                <w:sz w:val="21"/>
                <w:szCs w:val="22"/>
                <w:lang w:val="en-US" w:eastAsia="zh-CN" w:bidi="ar-SA"/>
              </w:rPr>
            </w:pPr>
            <w:ins w:id="369" w:author="001008220 [2]" w:date="2025-09-04T11:05:20Z">
              <w:r>
                <w:rPr>
                  <w:rFonts w:hint="eastAsia" w:cs="黑体"/>
                  <w:color w:val="auto"/>
                  <w:kern w:val="2"/>
                  <w:sz w:val="21"/>
                  <w:szCs w:val="22"/>
                  <w:lang w:val="en-US" w:eastAsia="zh-CN" w:bidi="ar-SA"/>
                </w:rPr>
                <w:t>输出</w:t>
              </w:r>
            </w:ins>
          </w:p>
        </w:tc>
        <w:tc>
          <w:tcPr>
            <w:tcW w:w="0" w:type="auto"/>
          </w:tcPr>
          <w:p w14:paraId="692E6E30">
            <w:pPr>
              <w:rPr>
                <w:ins w:id="370" w:author="001008220 [2]" w:date="2025-09-04T11:02:43Z"/>
                <w:rFonts w:ascii="Calibri" w:hAnsi="Calibri" w:eastAsia="宋体" w:cs="黑体"/>
                <w:color w:val="auto"/>
                <w:kern w:val="2"/>
                <w:sz w:val="21"/>
                <w:szCs w:val="22"/>
                <w:lang w:val="zh-CN" w:eastAsia="zh-CN" w:bidi="ar-SA"/>
              </w:rPr>
            </w:pPr>
          </w:p>
        </w:tc>
      </w:tr>
      <w:tr w14:paraId="0F481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71" w:author="001008220 [2]" w:date="2025-09-04T11:05:53Z"/>
        </w:trPr>
        <w:tc>
          <w:tcPr>
            <w:tcW w:w="0" w:type="auto"/>
          </w:tcPr>
          <w:p w14:paraId="36E16092">
            <w:pPr>
              <w:rPr>
                <w:ins w:id="372" w:author="001008220 [2]" w:date="2025-09-04T11:05:53Z"/>
                <w:rFonts w:hint="eastAsia" w:cs="黑体"/>
                <w:color w:val="auto"/>
                <w:kern w:val="2"/>
                <w:sz w:val="21"/>
                <w:szCs w:val="22"/>
                <w:lang w:val="en-US" w:eastAsia="zh-CN" w:bidi="ar-SA"/>
              </w:rPr>
            </w:pPr>
          </w:p>
        </w:tc>
        <w:tc>
          <w:tcPr>
            <w:tcW w:w="0" w:type="auto"/>
          </w:tcPr>
          <w:p w14:paraId="4D9BE7F7">
            <w:pPr>
              <w:rPr>
                <w:ins w:id="373" w:author="001008220 [2]" w:date="2025-09-04T11:05:53Z"/>
                <w:rFonts w:hint="eastAsia" w:cs="黑体"/>
                <w:color w:val="auto"/>
                <w:kern w:val="2"/>
                <w:sz w:val="21"/>
                <w:szCs w:val="22"/>
                <w:lang w:val="en-US" w:eastAsia="zh-CN" w:bidi="ar-SA"/>
              </w:rPr>
            </w:pPr>
          </w:p>
        </w:tc>
        <w:tc>
          <w:tcPr>
            <w:tcW w:w="0" w:type="auto"/>
          </w:tcPr>
          <w:p w14:paraId="129BEBD4">
            <w:pPr>
              <w:rPr>
                <w:ins w:id="374" w:author="001008220 [2]" w:date="2025-09-04T11:05:53Z"/>
                <w:rFonts w:ascii="Calibri" w:hAnsi="Calibri" w:eastAsia="宋体" w:cs="黑体"/>
                <w:color w:val="auto"/>
                <w:kern w:val="2"/>
                <w:sz w:val="21"/>
                <w:szCs w:val="22"/>
                <w:lang w:val="zh-CN" w:eastAsia="zh-CN" w:bidi="ar-SA"/>
              </w:rPr>
            </w:pPr>
          </w:p>
        </w:tc>
      </w:tr>
      <w:tr w14:paraId="5A1FC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75" w:author="001008220 [2]" w:date="2025-09-09T11:28:12Z"/>
        </w:trPr>
        <w:tc>
          <w:tcPr>
            <w:tcW w:w="8158" w:type="dxa"/>
            <w:gridSpan w:val="3"/>
          </w:tcPr>
          <w:p w14:paraId="5CE7930E">
            <w:pPr>
              <w:rPr>
                <w:ins w:id="376" w:author="001008220 [2]" w:date="2025-09-09T11:28:12Z"/>
                <w:rFonts w:ascii="Calibri" w:hAnsi="Calibri" w:eastAsia="宋体" w:cs="黑体"/>
                <w:color w:val="auto"/>
                <w:kern w:val="2"/>
                <w:sz w:val="21"/>
                <w:szCs w:val="22"/>
                <w:lang w:val="zh-CN" w:eastAsia="zh-CN" w:bidi="ar-SA"/>
              </w:rPr>
            </w:pPr>
            <w:ins w:id="377" w:author="001008220 [2]" w:date="2025-09-09T11:28:24Z">
              <w:r>
                <w:rPr>
                  <w:rFonts w:hint="eastAsia" w:cs="黑体"/>
                  <w:color w:val="auto"/>
                  <w:kern w:val="2"/>
                  <w:sz w:val="21"/>
                  <w:szCs w:val="22"/>
                  <w:lang w:val="en-US" w:eastAsia="zh-CN" w:bidi="ar-SA"/>
                </w:rPr>
                <w:t>报价</w:t>
              </w:r>
            </w:ins>
            <w:ins w:id="378" w:author="001008220 [2]" w:date="2025-09-09T11:28:27Z">
              <w:r>
                <w:rPr>
                  <w:rFonts w:hint="eastAsia" w:cs="黑体"/>
                  <w:color w:val="auto"/>
                  <w:kern w:val="2"/>
                  <w:sz w:val="21"/>
                  <w:szCs w:val="22"/>
                  <w:lang w:val="en-US" w:eastAsia="zh-CN" w:bidi="ar-SA"/>
                </w:rPr>
                <w:t>详情</w:t>
              </w:r>
            </w:ins>
            <w:ins w:id="379" w:author="001008220 [2]" w:date="2025-09-09T11:28:30Z">
              <w:r>
                <w:rPr>
                  <w:rFonts w:hint="eastAsia" w:cs="黑体"/>
                  <w:color w:val="auto"/>
                  <w:kern w:val="2"/>
                  <w:sz w:val="21"/>
                  <w:szCs w:val="22"/>
                  <w:lang w:val="en-US" w:eastAsia="zh-CN" w:bidi="ar-SA"/>
                </w:rPr>
                <w:t>页面</w:t>
              </w:r>
            </w:ins>
          </w:p>
        </w:tc>
      </w:tr>
      <w:tr w14:paraId="5BE5A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380" w:author="001008220 [2]" w:date="2025-09-09T11:28:14Z"/>
        </w:trPr>
        <w:tc>
          <w:tcPr>
            <w:tcW w:w="0" w:type="auto"/>
          </w:tcPr>
          <w:p w14:paraId="6E5E7ADA">
            <w:pPr>
              <w:rPr>
                <w:ins w:id="381" w:author="001008220 [2]" w:date="2025-09-09T11:28:14Z"/>
                <w:rFonts w:hint="default" w:cs="黑体"/>
                <w:color w:val="auto"/>
                <w:kern w:val="2"/>
                <w:sz w:val="21"/>
                <w:szCs w:val="22"/>
                <w:lang w:val="en-US" w:eastAsia="zh-CN" w:bidi="ar-SA"/>
              </w:rPr>
            </w:pPr>
            <w:ins w:id="382" w:author="001008220 [2]" w:date="2025-09-09T11:28:53Z">
              <w:r>
                <w:rPr>
                  <w:rFonts w:hint="eastAsia" w:cs="黑体"/>
                  <w:color w:val="auto"/>
                  <w:kern w:val="2"/>
                  <w:sz w:val="21"/>
                  <w:szCs w:val="22"/>
                  <w:lang w:val="en-US" w:eastAsia="zh-CN" w:bidi="ar-SA"/>
                </w:rPr>
                <w:t>报价</w:t>
              </w:r>
            </w:ins>
            <w:ins w:id="383" w:author="001008220 [2]" w:date="2025-09-09T11:28:54Z">
              <w:r>
                <w:rPr>
                  <w:rFonts w:hint="eastAsia" w:cs="黑体"/>
                  <w:color w:val="auto"/>
                  <w:kern w:val="2"/>
                  <w:sz w:val="21"/>
                  <w:szCs w:val="22"/>
                  <w:lang w:val="en-US" w:eastAsia="zh-CN" w:bidi="ar-SA"/>
                </w:rPr>
                <w:t>信息1</w:t>
              </w:r>
            </w:ins>
          </w:p>
        </w:tc>
        <w:tc>
          <w:tcPr>
            <w:tcW w:w="0" w:type="auto"/>
          </w:tcPr>
          <w:p w14:paraId="4E4C4594">
            <w:pPr>
              <w:rPr>
                <w:ins w:id="384" w:author="001008220 [2]" w:date="2025-09-09T11:28:14Z"/>
                <w:rFonts w:hint="default" w:cs="黑体"/>
                <w:color w:val="auto"/>
                <w:kern w:val="2"/>
                <w:sz w:val="21"/>
                <w:szCs w:val="22"/>
                <w:lang w:val="en-US" w:eastAsia="zh-CN" w:bidi="ar-SA"/>
              </w:rPr>
            </w:pPr>
            <w:ins w:id="385" w:author="001008220 [2]" w:date="2025-09-09T11:28:56Z">
              <w:r>
                <w:rPr>
                  <w:rFonts w:hint="eastAsia" w:cs="黑体"/>
                  <w:color w:val="auto"/>
                  <w:kern w:val="2"/>
                  <w:sz w:val="21"/>
                  <w:szCs w:val="22"/>
                  <w:lang w:val="en-US" w:eastAsia="zh-CN" w:bidi="ar-SA"/>
                </w:rPr>
                <w:t>输出</w:t>
              </w:r>
            </w:ins>
          </w:p>
        </w:tc>
        <w:tc>
          <w:tcPr>
            <w:tcW w:w="0" w:type="auto"/>
          </w:tcPr>
          <w:p w14:paraId="5422F51C">
            <w:pPr>
              <w:rPr>
                <w:ins w:id="386" w:author="001008220 [2]" w:date="2025-09-09T11:28:14Z"/>
                <w:rFonts w:hint="default" w:ascii="Calibri" w:hAnsi="Calibri" w:eastAsia="宋体" w:cs="黑体"/>
                <w:color w:val="auto"/>
                <w:kern w:val="2"/>
                <w:sz w:val="21"/>
                <w:szCs w:val="22"/>
                <w:lang w:val="en-US" w:eastAsia="zh-CN" w:bidi="ar-SA"/>
              </w:rPr>
            </w:pPr>
            <w:ins w:id="387" w:author="001008220 [2]" w:date="2025-09-09T11:31:49Z">
              <w:r>
                <w:rPr>
                  <w:rFonts w:hint="eastAsia" w:cs="黑体"/>
                  <w:color w:val="auto"/>
                  <w:kern w:val="2"/>
                  <w:sz w:val="21"/>
                  <w:szCs w:val="22"/>
                  <w:lang w:val="en-US" w:eastAsia="zh-CN" w:bidi="ar-SA"/>
                </w:rPr>
                <w:t>报价信息</w:t>
              </w:r>
            </w:ins>
            <w:ins w:id="388" w:author="001008220 [2]" w:date="2025-09-09T11:31:51Z">
              <w:r>
                <w:rPr>
                  <w:rFonts w:hint="eastAsia" w:cs="黑体"/>
                  <w:color w:val="auto"/>
                  <w:kern w:val="2"/>
                  <w:sz w:val="21"/>
                  <w:szCs w:val="22"/>
                  <w:lang w:val="en-US" w:eastAsia="zh-CN" w:bidi="ar-SA"/>
                </w:rPr>
                <w:t>和</w:t>
              </w:r>
            </w:ins>
            <w:ins w:id="389" w:author="001008220 [2]" w:date="2025-09-09T11:31:53Z">
              <w:r>
                <w:rPr>
                  <w:rFonts w:hint="eastAsia" w:cs="黑体"/>
                  <w:color w:val="auto"/>
                  <w:kern w:val="2"/>
                  <w:sz w:val="21"/>
                  <w:szCs w:val="22"/>
                  <w:lang w:val="en-US" w:eastAsia="zh-CN" w:bidi="ar-SA"/>
                </w:rPr>
                <w:t>报价图片</w:t>
              </w:r>
            </w:ins>
            <w:ins w:id="390" w:author="001008220 [2]" w:date="2025-09-09T11:31:41Z">
              <w:r>
                <w:rPr>
                  <w:rFonts w:hint="eastAsia" w:cs="黑体"/>
                  <w:color w:val="auto"/>
                  <w:kern w:val="2"/>
                  <w:sz w:val="21"/>
                  <w:szCs w:val="22"/>
                  <w:lang w:val="en-US" w:eastAsia="zh-CN" w:bidi="ar-SA"/>
                </w:rPr>
                <w:t>从</w:t>
              </w:r>
            </w:ins>
            <w:ins w:id="391" w:author="001008220 [2]" w:date="2025-09-09T11:32:50Z">
              <w:r>
                <w:rPr>
                  <w:rFonts w:hint="eastAsia" w:cs="黑体"/>
                  <w:color w:val="auto"/>
                  <w:kern w:val="2"/>
                  <w:sz w:val="21"/>
                  <w:szCs w:val="22"/>
                  <w:lang w:val="en-US" w:eastAsia="zh-CN" w:bidi="ar-SA"/>
                </w:rPr>
                <w:t xml:space="preserve"> </w:t>
              </w:r>
            </w:ins>
            <w:ins w:id="392" w:author="001008220 [2]" w:date="2025-09-09T11:31:41Z">
              <w:r>
                <w:rPr>
                  <w:rFonts w:hint="eastAsia"/>
                  <w:color w:val="auto"/>
                </w:rPr>
                <w:t>5.2.测算器报价设置</w:t>
              </w:r>
            </w:ins>
            <w:ins w:id="393" w:author="001008220 [2]" w:date="2025-09-09T11:33:06Z">
              <w:r>
                <w:rPr>
                  <w:rFonts w:hint="eastAsia"/>
                  <w:color w:val="auto"/>
                  <w:lang w:val="en-US" w:eastAsia="zh-CN"/>
                </w:rPr>
                <w:t>中</w:t>
              </w:r>
            </w:ins>
            <w:ins w:id="394" w:author="001008220 [2]" w:date="2025-09-09T11:32:24Z">
              <w:r>
                <w:rPr>
                  <w:rFonts w:hint="eastAsia"/>
                  <w:color w:val="auto"/>
                  <w:lang w:val="en-US" w:eastAsia="zh-CN"/>
                </w:rPr>
                <w:t>状态</w:t>
              </w:r>
            </w:ins>
            <w:ins w:id="395" w:author="001008220 [2]" w:date="2025-09-09T11:32:25Z">
              <w:r>
                <w:rPr>
                  <w:rFonts w:hint="eastAsia"/>
                  <w:color w:val="auto"/>
                  <w:lang w:val="en-US" w:eastAsia="zh-CN"/>
                </w:rPr>
                <w:t>为</w:t>
              </w:r>
            </w:ins>
            <w:ins w:id="396" w:author="001008220 [2]" w:date="2025-09-09T11:32:27Z">
              <w:r>
                <w:rPr>
                  <w:rFonts w:hint="eastAsia"/>
                  <w:color w:val="auto"/>
                  <w:lang w:val="en-US" w:eastAsia="zh-CN"/>
                </w:rPr>
                <w:t>生效</w:t>
              </w:r>
            </w:ins>
            <w:ins w:id="397" w:author="001008220 [2]" w:date="2025-09-09T11:32:28Z">
              <w:r>
                <w:rPr>
                  <w:rFonts w:hint="eastAsia"/>
                  <w:color w:val="auto"/>
                  <w:lang w:val="en-US" w:eastAsia="zh-CN"/>
                </w:rPr>
                <w:t>的</w:t>
              </w:r>
            </w:ins>
            <w:ins w:id="398" w:author="001008220 [2]" w:date="2025-09-09T11:32:29Z">
              <w:r>
                <w:rPr>
                  <w:rFonts w:hint="eastAsia"/>
                  <w:color w:val="auto"/>
                  <w:lang w:val="en-US" w:eastAsia="zh-CN"/>
                </w:rPr>
                <w:t>数据</w:t>
              </w:r>
            </w:ins>
            <w:ins w:id="399" w:author="001008220 [2]" w:date="2025-09-09T11:32:03Z">
              <w:bookmarkStart w:id="254" w:name="_GoBack"/>
              <w:bookmarkEnd w:id="254"/>
              <w:r>
                <w:rPr>
                  <w:rFonts w:hint="eastAsia"/>
                  <w:color w:val="auto"/>
                  <w:lang w:val="en-US" w:eastAsia="zh-CN"/>
                </w:rPr>
                <w:t>取值</w:t>
              </w:r>
            </w:ins>
          </w:p>
        </w:tc>
      </w:tr>
      <w:tr w14:paraId="01EEC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400" w:author="001008220 [2]" w:date="2025-09-09T11:28:16Z"/>
        </w:trPr>
        <w:tc>
          <w:tcPr>
            <w:tcW w:w="0" w:type="auto"/>
          </w:tcPr>
          <w:p w14:paraId="1581F74E">
            <w:pPr>
              <w:rPr>
                <w:ins w:id="401" w:author="001008220 [2]" w:date="2025-09-09T11:28:16Z"/>
                <w:rFonts w:hint="default" w:cs="黑体"/>
                <w:color w:val="auto"/>
                <w:kern w:val="2"/>
                <w:sz w:val="21"/>
                <w:szCs w:val="22"/>
                <w:lang w:val="en-US" w:eastAsia="zh-CN" w:bidi="ar-SA"/>
              </w:rPr>
            </w:pPr>
            <w:ins w:id="402" w:author="001008220 [2]" w:date="2025-09-09T11:28:59Z">
              <w:r>
                <w:rPr>
                  <w:rFonts w:hint="eastAsia" w:cs="黑体"/>
                  <w:color w:val="auto"/>
                  <w:kern w:val="2"/>
                  <w:sz w:val="21"/>
                  <w:szCs w:val="22"/>
                  <w:lang w:val="en-US" w:eastAsia="zh-CN" w:bidi="ar-SA"/>
                </w:rPr>
                <w:t>报价</w:t>
              </w:r>
            </w:ins>
            <w:ins w:id="403" w:author="001008220 [2]" w:date="2025-09-09T11:29:00Z">
              <w:r>
                <w:rPr>
                  <w:rFonts w:hint="eastAsia" w:cs="黑体"/>
                  <w:color w:val="auto"/>
                  <w:kern w:val="2"/>
                  <w:sz w:val="21"/>
                  <w:szCs w:val="22"/>
                  <w:lang w:val="en-US" w:eastAsia="zh-CN" w:bidi="ar-SA"/>
                </w:rPr>
                <w:t>图片</w:t>
              </w:r>
            </w:ins>
            <w:ins w:id="404" w:author="001008220 [2]" w:date="2025-09-09T11:29:27Z">
              <w:r>
                <w:rPr>
                  <w:rFonts w:hint="eastAsia" w:cs="黑体"/>
                  <w:color w:val="auto"/>
                  <w:kern w:val="2"/>
                  <w:sz w:val="21"/>
                  <w:szCs w:val="22"/>
                  <w:lang w:val="en-US" w:eastAsia="zh-CN" w:bidi="ar-SA"/>
                </w:rPr>
                <w:t>1</w:t>
              </w:r>
            </w:ins>
          </w:p>
        </w:tc>
        <w:tc>
          <w:tcPr>
            <w:tcW w:w="0" w:type="auto"/>
          </w:tcPr>
          <w:p w14:paraId="07F7BCCC">
            <w:pPr>
              <w:rPr>
                <w:ins w:id="405" w:author="001008220 [2]" w:date="2025-09-09T11:28:16Z"/>
                <w:rFonts w:hint="eastAsia" w:cs="黑体"/>
                <w:color w:val="auto"/>
                <w:kern w:val="2"/>
                <w:sz w:val="21"/>
                <w:szCs w:val="22"/>
                <w:lang w:val="en-US" w:eastAsia="zh-CN" w:bidi="ar-SA"/>
              </w:rPr>
            </w:pPr>
            <w:ins w:id="406" w:author="001008220 [2]" w:date="2025-09-09T11:29:56Z">
              <w:r>
                <w:rPr>
                  <w:rFonts w:hint="eastAsia" w:cs="黑体"/>
                  <w:color w:val="auto"/>
                  <w:kern w:val="2"/>
                  <w:sz w:val="21"/>
                  <w:szCs w:val="22"/>
                  <w:lang w:val="en-US" w:eastAsia="zh-CN" w:bidi="ar-SA"/>
                </w:rPr>
                <w:t>输出</w:t>
              </w:r>
            </w:ins>
          </w:p>
        </w:tc>
        <w:tc>
          <w:tcPr>
            <w:tcW w:w="0" w:type="auto"/>
          </w:tcPr>
          <w:p w14:paraId="404CB4C7">
            <w:pPr>
              <w:rPr>
                <w:ins w:id="407" w:author="001008220 [2]" w:date="2025-09-09T11:28:16Z"/>
                <w:rFonts w:hint="default" w:ascii="Calibri" w:hAnsi="Calibri" w:eastAsia="宋体" w:cs="黑体"/>
                <w:color w:val="auto"/>
                <w:kern w:val="2"/>
                <w:sz w:val="21"/>
                <w:szCs w:val="22"/>
                <w:lang w:val="en-US" w:eastAsia="zh-CN" w:bidi="ar-SA"/>
              </w:rPr>
            </w:pPr>
            <w:ins w:id="408" w:author="001008220 [2]" w:date="2025-09-09T11:30:10Z">
              <w:r>
                <w:rPr>
                  <w:rFonts w:hint="eastAsia" w:cs="黑体"/>
                  <w:color w:val="auto"/>
                  <w:kern w:val="2"/>
                  <w:sz w:val="21"/>
                  <w:szCs w:val="22"/>
                  <w:lang w:val="en-US" w:eastAsia="zh-CN" w:bidi="ar-SA"/>
                </w:rPr>
                <w:t>点击</w:t>
              </w:r>
            </w:ins>
            <w:ins w:id="409" w:author="001008220 [2]" w:date="2025-09-09T11:30:14Z">
              <w:r>
                <w:rPr>
                  <w:rFonts w:hint="eastAsia" w:cs="黑体"/>
                  <w:color w:val="auto"/>
                  <w:kern w:val="2"/>
                  <w:sz w:val="21"/>
                  <w:szCs w:val="22"/>
                  <w:lang w:val="en-US" w:eastAsia="zh-CN" w:bidi="ar-SA"/>
                </w:rPr>
                <w:t>图片</w:t>
              </w:r>
            </w:ins>
            <w:ins w:id="410" w:author="001008220 [2]" w:date="2025-09-09T11:30:16Z">
              <w:r>
                <w:rPr>
                  <w:rFonts w:hint="eastAsia" w:cs="黑体"/>
                  <w:color w:val="auto"/>
                  <w:kern w:val="2"/>
                  <w:sz w:val="21"/>
                  <w:szCs w:val="22"/>
                  <w:lang w:val="en-US" w:eastAsia="zh-CN" w:bidi="ar-SA"/>
                </w:rPr>
                <w:t>可</w:t>
              </w:r>
            </w:ins>
            <w:ins w:id="411" w:author="001008220 [2]" w:date="2025-09-09T11:30:17Z">
              <w:r>
                <w:rPr>
                  <w:rFonts w:hint="eastAsia" w:cs="黑体"/>
                  <w:color w:val="auto"/>
                  <w:kern w:val="2"/>
                  <w:sz w:val="21"/>
                  <w:szCs w:val="22"/>
                  <w:lang w:val="en-US" w:eastAsia="zh-CN" w:bidi="ar-SA"/>
                </w:rPr>
                <w:t>放大</w:t>
              </w:r>
            </w:ins>
          </w:p>
        </w:tc>
      </w:tr>
      <w:tr w14:paraId="33465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412" w:author="001008220 [2]" w:date="2025-09-09T11:28:17Z"/>
        </w:trPr>
        <w:tc>
          <w:tcPr>
            <w:tcW w:w="0" w:type="auto"/>
            <w:shd w:val="clear"/>
            <w:vAlign w:val="top"/>
          </w:tcPr>
          <w:p w14:paraId="3D946353">
            <w:pPr>
              <w:rPr>
                <w:ins w:id="413" w:author="001008220 [2]" w:date="2025-09-09T11:28:17Z"/>
                <w:rFonts w:hint="default" w:ascii="Calibri" w:hAnsi="Calibri" w:eastAsia="宋体" w:cs="黑体"/>
                <w:color w:val="auto"/>
                <w:kern w:val="2"/>
                <w:sz w:val="21"/>
                <w:szCs w:val="22"/>
                <w:lang w:val="en-US" w:eastAsia="zh-CN" w:bidi="ar-SA"/>
              </w:rPr>
            </w:pPr>
            <w:ins w:id="414" w:author="001008220 [2]" w:date="2025-09-09T11:29:33Z">
              <w:r>
                <w:rPr>
                  <w:rFonts w:hint="eastAsia" w:cs="黑体"/>
                  <w:color w:val="auto"/>
                  <w:kern w:val="2"/>
                  <w:sz w:val="21"/>
                  <w:szCs w:val="22"/>
                  <w:lang w:val="en-US" w:eastAsia="zh-CN" w:bidi="ar-SA"/>
                </w:rPr>
                <w:t>报价信息</w:t>
              </w:r>
            </w:ins>
            <w:ins w:id="415" w:author="001008220 [2]" w:date="2025-09-09T11:29:46Z">
              <w:r>
                <w:rPr>
                  <w:rFonts w:hint="eastAsia" w:cs="黑体"/>
                  <w:color w:val="auto"/>
                  <w:kern w:val="2"/>
                  <w:sz w:val="21"/>
                  <w:szCs w:val="22"/>
                  <w:lang w:val="en-US" w:eastAsia="zh-CN" w:bidi="ar-SA"/>
                </w:rPr>
                <w:t>2</w:t>
              </w:r>
            </w:ins>
          </w:p>
        </w:tc>
        <w:tc>
          <w:tcPr>
            <w:tcW w:w="0" w:type="auto"/>
          </w:tcPr>
          <w:p w14:paraId="6EC423D2">
            <w:pPr>
              <w:rPr>
                <w:ins w:id="416" w:author="001008220 [2]" w:date="2025-09-09T11:28:17Z"/>
                <w:rFonts w:hint="eastAsia" w:cs="黑体"/>
                <w:color w:val="auto"/>
                <w:kern w:val="2"/>
                <w:sz w:val="21"/>
                <w:szCs w:val="22"/>
                <w:lang w:val="en-US" w:eastAsia="zh-CN" w:bidi="ar-SA"/>
              </w:rPr>
            </w:pPr>
            <w:ins w:id="417" w:author="001008220 [2]" w:date="2025-09-09T11:29:57Z">
              <w:r>
                <w:rPr>
                  <w:rFonts w:hint="eastAsia" w:cs="黑体"/>
                  <w:color w:val="auto"/>
                  <w:kern w:val="2"/>
                  <w:sz w:val="21"/>
                  <w:szCs w:val="22"/>
                  <w:lang w:val="en-US" w:eastAsia="zh-CN" w:bidi="ar-SA"/>
                </w:rPr>
                <w:t>输出</w:t>
              </w:r>
            </w:ins>
          </w:p>
        </w:tc>
        <w:tc>
          <w:tcPr>
            <w:tcW w:w="0" w:type="auto"/>
          </w:tcPr>
          <w:p w14:paraId="7855259B">
            <w:pPr>
              <w:rPr>
                <w:ins w:id="418" w:author="001008220 [2]" w:date="2025-09-09T11:28:17Z"/>
                <w:rFonts w:ascii="Calibri" w:hAnsi="Calibri" w:eastAsia="宋体" w:cs="黑体"/>
                <w:color w:val="auto"/>
                <w:kern w:val="2"/>
                <w:sz w:val="21"/>
                <w:szCs w:val="22"/>
                <w:lang w:val="zh-CN" w:eastAsia="zh-CN" w:bidi="ar-SA"/>
              </w:rPr>
            </w:pPr>
          </w:p>
        </w:tc>
      </w:tr>
      <w:tr w14:paraId="4838E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419" w:author="001008220 [2]" w:date="2025-09-09T11:28:19Z"/>
        </w:trPr>
        <w:tc>
          <w:tcPr>
            <w:tcW w:w="0" w:type="auto"/>
            <w:shd w:val="clear"/>
            <w:vAlign w:val="top"/>
          </w:tcPr>
          <w:p w14:paraId="558FB4F2">
            <w:pPr>
              <w:rPr>
                <w:ins w:id="420" w:author="001008220 [2]" w:date="2025-09-09T11:28:19Z"/>
                <w:rFonts w:hint="default" w:ascii="Calibri" w:hAnsi="Calibri" w:eastAsia="宋体" w:cs="黑体"/>
                <w:color w:val="auto"/>
                <w:kern w:val="2"/>
                <w:sz w:val="21"/>
                <w:szCs w:val="22"/>
                <w:lang w:val="en-US" w:eastAsia="zh-CN" w:bidi="ar-SA"/>
              </w:rPr>
            </w:pPr>
            <w:ins w:id="421" w:author="001008220 [2]" w:date="2025-09-09T11:29:33Z">
              <w:r>
                <w:rPr>
                  <w:rFonts w:hint="eastAsia" w:cs="黑体"/>
                  <w:color w:val="auto"/>
                  <w:kern w:val="2"/>
                  <w:sz w:val="21"/>
                  <w:szCs w:val="22"/>
                  <w:lang w:val="en-US" w:eastAsia="zh-CN" w:bidi="ar-SA"/>
                </w:rPr>
                <w:t>报价图片</w:t>
              </w:r>
            </w:ins>
            <w:ins w:id="422" w:author="001008220 [2]" w:date="2025-09-09T11:29:48Z">
              <w:r>
                <w:rPr>
                  <w:rFonts w:hint="eastAsia" w:cs="黑体"/>
                  <w:color w:val="auto"/>
                  <w:kern w:val="2"/>
                  <w:sz w:val="21"/>
                  <w:szCs w:val="22"/>
                  <w:lang w:val="en-US" w:eastAsia="zh-CN" w:bidi="ar-SA"/>
                </w:rPr>
                <w:t>2</w:t>
              </w:r>
            </w:ins>
          </w:p>
        </w:tc>
        <w:tc>
          <w:tcPr>
            <w:tcW w:w="0" w:type="auto"/>
          </w:tcPr>
          <w:p w14:paraId="7AEC9CBB">
            <w:pPr>
              <w:rPr>
                <w:ins w:id="423" w:author="001008220 [2]" w:date="2025-09-09T11:28:19Z"/>
                <w:rFonts w:hint="eastAsia" w:cs="黑体"/>
                <w:color w:val="auto"/>
                <w:kern w:val="2"/>
                <w:sz w:val="21"/>
                <w:szCs w:val="22"/>
                <w:lang w:val="en-US" w:eastAsia="zh-CN" w:bidi="ar-SA"/>
              </w:rPr>
            </w:pPr>
            <w:ins w:id="424" w:author="001008220 [2]" w:date="2025-09-09T11:29:58Z">
              <w:r>
                <w:rPr>
                  <w:rFonts w:hint="eastAsia" w:cs="黑体"/>
                  <w:color w:val="auto"/>
                  <w:kern w:val="2"/>
                  <w:sz w:val="21"/>
                  <w:szCs w:val="22"/>
                  <w:lang w:val="en-US" w:eastAsia="zh-CN" w:bidi="ar-SA"/>
                </w:rPr>
                <w:t>输出</w:t>
              </w:r>
            </w:ins>
          </w:p>
        </w:tc>
        <w:tc>
          <w:tcPr>
            <w:tcW w:w="0" w:type="auto"/>
          </w:tcPr>
          <w:p w14:paraId="5C04B0DC">
            <w:pPr>
              <w:rPr>
                <w:ins w:id="425" w:author="001008220 [2]" w:date="2025-09-09T11:28:19Z"/>
                <w:rFonts w:ascii="Calibri" w:hAnsi="Calibri" w:eastAsia="宋体" w:cs="黑体"/>
                <w:color w:val="auto"/>
                <w:kern w:val="2"/>
                <w:sz w:val="21"/>
                <w:szCs w:val="22"/>
                <w:lang w:val="zh-CN" w:eastAsia="zh-CN" w:bidi="ar-SA"/>
              </w:rPr>
            </w:pPr>
          </w:p>
        </w:tc>
      </w:tr>
      <w:tr w14:paraId="7783C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426" w:author="001008220 [2]" w:date="2025-09-09T11:28:20Z"/>
        </w:trPr>
        <w:tc>
          <w:tcPr>
            <w:tcW w:w="0" w:type="auto"/>
            <w:shd w:val="clear" w:color="auto" w:fill="auto"/>
            <w:vAlign w:val="top"/>
          </w:tcPr>
          <w:p w14:paraId="56F8B118">
            <w:pPr>
              <w:rPr>
                <w:ins w:id="427" w:author="001008220 [2]" w:date="2025-09-09T11:28:20Z"/>
                <w:rFonts w:hint="default" w:ascii="Calibri" w:hAnsi="Calibri" w:eastAsia="宋体" w:cs="黑体"/>
                <w:color w:val="auto"/>
                <w:kern w:val="2"/>
                <w:sz w:val="21"/>
                <w:szCs w:val="22"/>
                <w:lang w:val="en-US" w:eastAsia="zh-CN" w:bidi="ar-SA"/>
              </w:rPr>
            </w:pPr>
            <w:ins w:id="428" w:author="001008220 [2]" w:date="2025-09-09T11:29:44Z">
              <w:r>
                <w:rPr>
                  <w:rFonts w:hint="eastAsia" w:cs="黑体"/>
                  <w:color w:val="auto"/>
                  <w:kern w:val="2"/>
                  <w:sz w:val="21"/>
                  <w:szCs w:val="22"/>
                  <w:lang w:val="en-US" w:eastAsia="zh-CN" w:bidi="ar-SA"/>
                </w:rPr>
                <w:t>报价信息</w:t>
              </w:r>
            </w:ins>
            <w:ins w:id="429" w:author="001008220 [2]" w:date="2025-09-09T11:29:52Z">
              <w:r>
                <w:rPr>
                  <w:rFonts w:hint="eastAsia" w:cs="黑体"/>
                  <w:color w:val="auto"/>
                  <w:kern w:val="2"/>
                  <w:sz w:val="21"/>
                  <w:szCs w:val="22"/>
                  <w:lang w:val="en-US" w:eastAsia="zh-CN" w:bidi="ar-SA"/>
                </w:rPr>
                <w:t>3</w:t>
              </w:r>
            </w:ins>
          </w:p>
        </w:tc>
        <w:tc>
          <w:tcPr>
            <w:tcW w:w="0" w:type="auto"/>
          </w:tcPr>
          <w:p w14:paraId="37352848">
            <w:pPr>
              <w:rPr>
                <w:ins w:id="430" w:author="001008220 [2]" w:date="2025-09-09T11:28:20Z"/>
                <w:rFonts w:hint="eastAsia" w:cs="黑体"/>
                <w:color w:val="auto"/>
                <w:kern w:val="2"/>
                <w:sz w:val="21"/>
                <w:szCs w:val="22"/>
                <w:lang w:val="en-US" w:eastAsia="zh-CN" w:bidi="ar-SA"/>
              </w:rPr>
            </w:pPr>
            <w:ins w:id="431" w:author="001008220 [2]" w:date="2025-09-09T11:29:59Z">
              <w:r>
                <w:rPr>
                  <w:rFonts w:hint="eastAsia" w:cs="黑体"/>
                  <w:color w:val="auto"/>
                  <w:kern w:val="2"/>
                  <w:sz w:val="21"/>
                  <w:szCs w:val="22"/>
                  <w:lang w:val="en-US" w:eastAsia="zh-CN" w:bidi="ar-SA"/>
                </w:rPr>
                <w:t>输出</w:t>
              </w:r>
            </w:ins>
          </w:p>
        </w:tc>
        <w:tc>
          <w:tcPr>
            <w:tcW w:w="0" w:type="auto"/>
          </w:tcPr>
          <w:p w14:paraId="5613B430">
            <w:pPr>
              <w:rPr>
                <w:ins w:id="432" w:author="001008220 [2]" w:date="2025-09-09T11:28:20Z"/>
                <w:rFonts w:ascii="Calibri" w:hAnsi="Calibri" w:eastAsia="宋体" w:cs="黑体"/>
                <w:color w:val="auto"/>
                <w:kern w:val="2"/>
                <w:sz w:val="21"/>
                <w:szCs w:val="22"/>
                <w:lang w:val="zh-CN" w:eastAsia="zh-CN" w:bidi="ar-SA"/>
              </w:rPr>
            </w:pPr>
          </w:p>
        </w:tc>
      </w:tr>
      <w:tr w14:paraId="633E1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433" w:author="001008220 [2]" w:date="2025-09-09T11:29:35Z"/>
        </w:trPr>
        <w:tc>
          <w:tcPr>
            <w:tcW w:w="0" w:type="auto"/>
            <w:shd w:val="clear" w:color="auto" w:fill="auto"/>
            <w:vAlign w:val="top"/>
          </w:tcPr>
          <w:p w14:paraId="10B0D142">
            <w:pPr>
              <w:rPr>
                <w:ins w:id="434" w:author="001008220 [2]" w:date="2025-09-09T11:29:35Z"/>
                <w:rFonts w:hint="eastAsia" w:ascii="Calibri" w:hAnsi="Calibri" w:eastAsia="宋体" w:cs="黑体"/>
                <w:color w:val="auto"/>
                <w:kern w:val="2"/>
                <w:sz w:val="21"/>
                <w:szCs w:val="22"/>
                <w:lang w:val="en-US" w:eastAsia="zh-CN" w:bidi="ar-SA"/>
              </w:rPr>
            </w:pPr>
            <w:ins w:id="435" w:author="001008220 [2]" w:date="2025-09-09T11:29:44Z">
              <w:r>
                <w:rPr>
                  <w:rFonts w:hint="eastAsia" w:cs="黑体"/>
                  <w:color w:val="auto"/>
                  <w:kern w:val="2"/>
                  <w:sz w:val="21"/>
                  <w:szCs w:val="22"/>
                  <w:lang w:val="en-US" w:eastAsia="zh-CN" w:bidi="ar-SA"/>
                </w:rPr>
                <w:t>报价图片</w:t>
              </w:r>
            </w:ins>
            <w:ins w:id="436" w:author="001008220 [2]" w:date="2025-09-09T11:29:53Z">
              <w:r>
                <w:rPr>
                  <w:rFonts w:hint="eastAsia" w:cs="黑体"/>
                  <w:color w:val="auto"/>
                  <w:kern w:val="2"/>
                  <w:sz w:val="21"/>
                  <w:szCs w:val="22"/>
                  <w:lang w:val="en-US" w:eastAsia="zh-CN" w:bidi="ar-SA"/>
                </w:rPr>
                <w:t>3</w:t>
              </w:r>
            </w:ins>
          </w:p>
        </w:tc>
        <w:tc>
          <w:tcPr>
            <w:tcW w:w="0" w:type="auto"/>
          </w:tcPr>
          <w:p w14:paraId="73ADC06D">
            <w:pPr>
              <w:rPr>
                <w:ins w:id="437" w:author="001008220 [2]" w:date="2025-09-09T11:29:35Z"/>
                <w:rFonts w:hint="eastAsia" w:cs="黑体"/>
                <w:color w:val="auto"/>
                <w:kern w:val="2"/>
                <w:sz w:val="21"/>
                <w:szCs w:val="22"/>
                <w:lang w:val="en-US" w:eastAsia="zh-CN" w:bidi="ar-SA"/>
              </w:rPr>
            </w:pPr>
            <w:ins w:id="438" w:author="001008220 [2]" w:date="2025-09-09T11:30:00Z">
              <w:r>
                <w:rPr>
                  <w:rFonts w:hint="eastAsia" w:cs="黑体"/>
                  <w:color w:val="auto"/>
                  <w:kern w:val="2"/>
                  <w:sz w:val="21"/>
                  <w:szCs w:val="22"/>
                  <w:lang w:val="en-US" w:eastAsia="zh-CN" w:bidi="ar-SA"/>
                </w:rPr>
                <w:t>输出</w:t>
              </w:r>
            </w:ins>
          </w:p>
        </w:tc>
        <w:tc>
          <w:tcPr>
            <w:tcW w:w="0" w:type="auto"/>
          </w:tcPr>
          <w:p w14:paraId="409B1442">
            <w:pPr>
              <w:rPr>
                <w:ins w:id="439" w:author="001008220 [2]" w:date="2025-09-09T11:29:35Z"/>
                <w:rFonts w:ascii="Calibri" w:hAnsi="Calibri" w:eastAsia="宋体" w:cs="黑体"/>
                <w:color w:val="auto"/>
                <w:kern w:val="2"/>
                <w:sz w:val="21"/>
                <w:szCs w:val="22"/>
                <w:lang w:val="zh-CN" w:eastAsia="zh-CN" w:bidi="ar-SA"/>
              </w:rPr>
            </w:pPr>
          </w:p>
        </w:tc>
      </w:tr>
      <w:tr w14:paraId="2CF55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440" w:author="001008220 [2]" w:date="2025-09-09T11:29:41Z"/>
        </w:trPr>
        <w:tc>
          <w:tcPr>
            <w:tcW w:w="0" w:type="auto"/>
          </w:tcPr>
          <w:p w14:paraId="209DD2C2">
            <w:pPr>
              <w:rPr>
                <w:ins w:id="441" w:author="001008220 [2]" w:date="2025-09-09T11:29:41Z"/>
                <w:rFonts w:hint="default" w:cs="黑体"/>
                <w:color w:val="auto"/>
                <w:kern w:val="2"/>
                <w:sz w:val="21"/>
                <w:szCs w:val="22"/>
                <w:lang w:val="en-US" w:eastAsia="zh-CN" w:bidi="ar-SA"/>
              </w:rPr>
            </w:pPr>
            <w:ins w:id="442" w:author="001008220 [2]" w:date="2025-09-09T11:30:06Z">
              <w:r>
                <w:rPr>
                  <w:rFonts w:hint="eastAsia" w:cs="黑体"/>
                  <w:color w:val="auto"/>
                  <w:kern w:val="2"/>
                  <w:sz w:val="21"/>
                  <w:szCs w:val="22"/>
                  <w:lang w:val="en-US" w:eastAsia="zh-CN" w:bidi="ar-SA"/>
                </w:rPr>
                <w:t>返回</w:t>
              </w:r>
            </w:ins>
          </w:p>
        </w:tc>
        <w:tc>
          <w:tcPr>
            <w:tcW w:w="0" w:type="auto"/>
          </w:tcPr>
          <w:p w14:paraId="3345DE16">
            <w:pPr>
              <w:rPr>
                <w:ins w:id="443" w:author="001008220 [2]" w:date="2025-09-09T11:29:41Z"/>
                <w:rFonts w:hint="eastAsia" w:cs="黑体"/>
                <w:color w:val="auto"/>
                <w:kern w:val="2"/>
                <w:sz w:val="21"/>
                <w:szCs w:val="22"/>
                <w:lang w:val="en-US" w:eastAsia="zh-CN" w:bidi="ar-SA"/>
              </w:rPr>
            </w:pPr>
          </w:p>
        </w:tc>
        <w:tc>
          <w:tcPr>
            <w:tcW w:w="0" w:type="auto"/>
          </w:tcPr>
          <w:p w14:paraId="23F1CE15">
            <w:pPr>
              <w:rPr>
                <w:ins w:id="444" w:author="001008220 [2]" w:date="2025-09-09T11:29:41Z"/>
                <w:rFonts w:ascii="Calibri" w:hAnsi="Calibri" w:eastAsia="宋体" w:cs="黑体"/>
                <w:color w:val="auto"/>
                <w:kern w:val="2"/>
                <w:sz w:val="21"/>
                <w:szCs w:val="22"/>
                <w:lang w:val="zh-CN" w:eastAsia="zh-CN" w:bidi="ar-SA"/>
              </w:rPr>
            </w:pPr>
          </w:p>
        </w:tc>
      </w:tr>
    </w:tbl>
    <w:p w14:paraId="6E711E95">
      <w:pPr>
        <w:rPr>
          <w:lang w:val="zh-CN"/>
        </w:rPr>
      </w:pPr>
    </w:p>
    <w:p w14:paraId="680D4429">
      <w:pPr>
        <w:rPr>
          <w:color w:val="4F81BD"/>
          <w:lang w:val="zh-CN"/>
        </w:rPr>
      </w:pPr>
    </w:p>
    <w:p w14:paraId="6BE12E8A">
      <w:pPr>
        <w:pStyle w:val="4"/>
      </w:pPr>
      <w:bookmarkStart w:id="176" w:name="_Toc175922131"/>
      <w:bookmarkStart w:id="177" w:name="_Toc17416"/>
      <w:bookmarkStart w:id="178" w:name="_Toc204108582"/>
      <w:bookmarkStart w:id="179" w:name="_Toc1739747617"/>
      <w:r>
        <w:rPr>
          <w:rFonts w:hint="eastAsia"/>
        </w:rPr>
        <w:t>柜面相关配置</w:t>
      </w:r>
      <w:bookmarkEnd w:id="176"/>
    </w:p>
    <w:p w14:paraId="247838B6">
      <w:pPr>
        <w:pStyle w:val="5"/>
      </w:pPr>
      <w:r>
        <w:rPr>
          <w:rFonts w:hint="eastAsia"/>
        </w:rPr>
        <w:t>授权配置</w:t>
      </w:r>
    </w:p>
    <w:p w14:paraId="29C93D28"/>
    <w:bookmarkEnd w:id="177"/>
    <w:bookmarkEnd w:id="178"/>
    <w:bookmarkEnd w:id="179"/>
    <w:p w14:paraId="53303B6E">
      <w:pPr>
        <w:pStyle w:val="5"/>
      </w:pPr>
      <w:r>
        <w:rPr>
          <w:rFonts w:hint="eastAsia"/>
        </w:rPr>
        <w:t>打印凭证</w:t>
      </w:r>
    </w:p>
    <w:p w14:paraId="734419C1">
      <w:pPr>
        <w:pStyle w:val="5"/>
      </w:pPr>
      <w:r>
        <w:rPr>
          <w:rFonts w:hint="eastAsia"/>
        </w:rPr>
        <w:t>勾对信息</w:t>
      </w:r>
    </w:p>
    <w:p w14:paraId="07B2C735">
      <w:pPr>
        <w:pStyle w:val="5"/>
      </w:pPr>
      <w:r>
        <w:rPr>
          <w:rFonts w:hint="eastAsia"/>
        </w:rPr>
        <w:t>验印控制支付配置</w:t>
      </w:r>
    </w:p>
    <w:p w14:paraId="79571382">
      <w:pPr>
        <w:pStyle w:val="3"/>
        <w:rPr>
          <w:color w:val="4F81BD"/>
          <w:lang w:val="zh-CN"/>
        </w:rPr>
      </w:pPr>
      <w:r>
        <w:rPr>
          <w:rFonts w:hint="eastAsia"/>
          <w:lang w:val="en-US" w:eastAsia="zh-CN"/>
        </w:rPr>
        <w:t>测算器</w:t>
      </w:r>
      <w:del w:id="445" w:author="001008220 [2]" w:date="2025-09-09T11:04:14Z">
        <w:r>
          <w:rPr>
            <w:rFonts w:hint="default"/>
            <w:lang w:val="en-US" w:eastAsia="zh-CN"/>
          </w:rPr>
          <w:delText>汇率</w:delText>
        </w:r>
      </w:del>
      <w:ins w:id="446" w:author="001008220 [2]" w:date="2025-09-09T11:04:16Z">
        <w:r>
          <w:rPr>
            <w:rFonts w:hint="eastAsia"/>
            <w:lang w:val="en-US" w:eastAsia="zh-CN"/>
          </w:rPr>
          <w:t>报价</w:t>
        </w:r>
      </w:ins>
      <w:r>
        <w:rPr>
          <w:rFonts w:hint="eastAsia"/>
          <w:lang w:val="en-US" w:eastAsia="zh-CN"/>
        </w:rPr>
        <w:t>设置</w:t>
      </w:r>
      <w:r>
        <w:commentReference w:id="0"/>
      </w:r>
    </w:p>
    <w:p w14:paraId="4E60E441">
      <w:pPr>
        <w:pStyle w:val="4"/>
        <w:rPr>
          <w:lang w:val="zh-CN"/>
        </w:rPr>
      </w:pPr>
      <w:r>
        <w:rPr>
          <w:rFonts w:hint="eastAsia"/>
        </w:rPr>
        <w:t>功能描述</w:t>
      </w:r>
    </w:p>
    <w:tbl>
      <w:tblPr>
        <w:tblStyle w:val="2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204"/>
      </w:tblGrid>
      <w:tr w14:paraId="0FE7E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3BA460D6">
            <w:pPr>
              <w:pStyle w:val="8"/>
              <w:spacing w:line="240" w:lineRule="auto"/>
              <w:ind w:firstLine="0" w:firstLineChars="0"/>
            </w:pPr>
            <w:r>
              <w:rPr>
                <w:rFonts w:hint="eastAsia"/>
              </w:rPr>
              <w:t>功能说明</w:t>
            </w:r>
          </w:p>
        </w:tc>
        <w:tc>
          <w:tcPr>
            <w:tcW w:w="7204" w:type="dxa"/>
            <w:tcBorders>
              <w:top w:val="single" w:color="auto" w:sz="4" w:space="0"/>
              <w:left w:val="single" w:color="auto" w:sz="4" w:space="0"/>
              <w:bottom w:val="single" w:color="auto" w:sz="4" w:space="0"/>
              <w:right w:val="single" w:color="auto" w:sz="4" w:space="0"/>
            </w:tcBorders>
            <w:vAlign w:val="center"/>
          </w:tcPr>
          <w:p w14:paraId="0EB79698">
            <w:pPr>
              <w:rPr>
                <w:rFonts w:hint="default" w:eastAsia="宋体"/>
                <w:color w:val="auto"/>
                <w:lang w:val="en-US" w:eastAsia="zh-CN"/>
              </w:rPr>
            </w:pPr>
            <w:r>
              <w:rPr>
                <w:rFonts w:hint="eastAsia"/>
                <w:color w:val="auto"/>
                <w:lang w:val="en-US" w:eastAsia="zh-CN"/>
              </w:rPr>
              <w:t>可对测算器</w:t>
            </w:r>
            <w:del w:id="447" w:author="001008220 [2]" w:date="2025-09-09T11:04:28Z">
              <w:r>
                <w:rPr>
                  <w:rFonts w:hint="default"/>
                  <w:color w:val="auto"/>
                  <w:lang w:val="en-US" w:eastAsia="zh-CN"/>
                </w:rPr>
                <w:delText>即期、远期、掉期汇率</w:delText>
              </w:r>
            </w:del>
            <w:ins w:id="448" w:author="001008220 [2]" w:date="2025-09-09T11:04:30Z">
              <w:r>
                <w:rPr>
                  <w:rFonts w:hint="eastAsia"/>
                  <w:color w:val="auto"/>
                  <w:lang w:val="en-US" w:eastAsia="zh-CN"/>
                </w:rPr>
                <w:t>报价</w:t>
              </w:r>
            </w:ins>
            <w:ins w:id="449" w:author="001008220 [2]" w:date="2025-09-09T11:04:31Z">
              <w:r>
                <w:rPr>
                  <w:rFonts w:hint="eastAsia"/>
                  <w:color w:val="auto"/>
                  <w:lang w:val="en-US" w:eastAsia="zh-CN"/>
                </w:rPr>
                <w:t>信息</w:t>
              </w:r>
            </w:ins>
            <w:r>
              <w:rPr>
                <w:rFonts w:hint="eastAsia"/>
                <w:color w:val="auto"/>
                <w:lang w:val="en-US" w:eastAsia="zh-CN"/>
              </w:rPr>
              <w:t>进行维护和管理；</w:t>
            </w:r>
          </w:p>
        </w:tc>
      </w:tr>
      <w:tr w14:paraId="01DFF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251B558D">
            <w:pPr>
              <w:pStyle w:val="8"/>
              <w:spacing w:line="240" w:lineRule="auto"/>
              <w:ind w:firstLine="0" w:firstLineChars="0"/>
            </w:pPr>
            <w:r>
              <w:rPr>
                <w:rFonts w:hint="eastAsia"/>
              </w:rPr>
              <w:t>功能路径</w:t>
            </w:r>
          </w:p>
        </w:tc>
        <w:tc>
          <w:tcPr>
            <w:tcW w:w="7204" w:type="dxa"/>
            <w:tcBorders>
              <w:top w:val="single" w:color="auto" w:sz="4" w:space="0"/>
              <w:left w:val="single" w:color="auto" w:sz="4" w:space="0"/>
              <w:bottom w:val="single" w:color="auto" w:sz="4" w:space="0"/>
              <w:right w:val="single" w:color="auto" w:sz="4" w:space="0"/>
            </w:tcBorders>
            <w:vAlign w:val="center"/>
          </w:tcPr>
          <w:p w14:paraId="28164801">
            <w:pPr>
              <w:rPr>
                <w:rFonts w:hint="eastAsia" w:eastAsia="宋体"/>
                <w:color w:val="auto"/>
                <w:lang w:val="zh-CN" w:eastAsia="zh-CN"/>
              </w:rPr>
            </w:pPr>
            <w:del w:id="450" w:author="001008220 [2]" w:date="2025-09-09T11:04:23Z">
              <w:r>
                <w:rPr>
                  <w:rFonts w:hint="eastAsia"/>
                  <w:color w:val="auto"/>
                  <w:lang w:val="en-US" w:eastAsia="zh-CN"/>
                </w:rPr>
                <w:delText>国结系统-</w:delText>
              </w:r>
            </w:del>
            <w:r>
              <w:rPr>
                <w:rFonts w:hint="eastAsia"/>
                <w:color w:val="auto"/>
                <w:lang w:val="en-US" w:eastAsia="zh-CN"/>
              </w:rPr>
              <w:t>待定</w:t>
            </w:r>
          </w:p>
        </w:tc>
      </w:tr>
      <w:tr w14:paraId="7A6B1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296" w:type="dxa"/>
            <w:tcBorders>
              <w:top w:val="single" w:color="auto" w:sz="4" w:space="0"/>
              <w:left w:val="single" w:color="auto" w:sz="4" w:space="0"/>
              <w:right w:val="single" w:color="auto" w:sz="4" w:space="0"/>
            </w:tcBorders>
            <w:shd w:val="clear" w:color="auto" w:fill="D8D8D8"/>
            <w:vAlign w:val="center"/>
          </w:tcPr>
          <w:p w14:paraId="63D11293">
            <w:pPr>
              <w:pStyle w:val="8"/>
              <w:spacing w:line="240" w:lineRule="auto"/>
              <w:ind w:firstLine="0" w:firstLineChars="0"/>
              <w:rPr>
                <w:rFonts w:hint="eastAsia"/>
              </w:rPr>
            </w:pPr>
            <w:r>
              <w:rPr>
                <w:rFonts w:hint="eastAsia"/>
              </w:rPr>
              <w:t>人员及权限</w:t>
            </w:r>
          </w:p>
        </w:tc>
        <w:tc>
          <w:tcPr>
            <w:tcW w:w="7204" w:type="dxa"/>
            <w:tcBorders>
              <w:top w:val="single" w:color="auto" w:sz="4" w:space="0"/>
              <w:left w:val="single" w:color="auto" w:sz="4" w:space="0"/>
              <w:right w:val="single" w:color="auto" w:sz="4" w:space="0"/>
            </w:tcBorders>
            <w:vAlign w:val="center"/>
          </w:tcPr>
          <w:p w14:paraId="5C75884B">
            <w:pPr>
              <w:pStyle w:val="8"/>
              <w:spacing w:line="240" w:lineRule="auto"/>
              <w:ind w:firstLine="0" w:firstLineChars="0"/>
              <w:rPr>
                <w:rFonts w:hint="default" w:eastAsia="宋体"/>
                <w:color w:val="auto"/>
                <w:lang w:val="en-US" w:eastAsia="zh-CN"/>
              </w:rPr>
            </w:pPr>
            <w:r>
              <w:rPr>
                <w:rFonts w:hint="eastAsia"/>
                <w:color w:val="auto"/>
              </w:rPr>
              <w:t>操作权限：</w:t>
            </w:r>
            <w:r>
              <w:rPr>
                <w:rFonts w:hint="eastAsia"/>
                <w:color w:val="auto"/>
                <w:lang w:val="en-US" w:eastAsia="zh-CN"/>
              </w:rPr>
              <w:t>国际业务操作员</w:t>
            </w:r>
          </w:p>
        </w:tc>
      </w:tr>
      <w:tr w14:paraId="6074C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1A8F767E">
            <w:pPr>
              <w:pStyle w:val="8"/>
              <w:spacing w:line="240" w:lineRule="auto"/>
              <w:ind w:firstLine="0" w:firstLineChars="0"/>
            </w:pPr>
            <w:r>
              <w:rPr>
                <w:rFonts w:hint="eastAsia"/>
              </w:rPr>
              <w:t>操作步骤</w:t>
            </w:r>
          </w:p>
        </w:tc>
        <w:tc>
          <w:tcPr>
            <w:tcW w:w="7204" w:type="dxa"/>
            <w:tcBorders>
              <w:top w:val="single" w:color="auto" w:sz="4" w:space="0"/>
              <w:left w:val="single" w:color="auto" w:sz="4" w:space="0"/>
              <w:bottom w:val="single" w:color="auto" w:sz="4" w:space="0"/>
              <w:right w:val="single" w:color="auto" w:sz="4" w:space="0"/>
            </w:tcBorders>
            <w:vAlign w:val="center"/>
          </w:tcPr>
          <w:p w14:paraId="07289F84">
            <w:pPr>
              <w:pStyle w:val="10"/>
              <w:numPr>
                <w:ilvl w:val="0"/>
                <w:numId w:val="5"/>
              </w:numPr>
              <w:ind w:left="425" w:hanging="425"/>
              <w:rPr>
                <w:rFonts w:hint="default" w:eastAsia="宋体"/>
                <w:lang w:val="en-US" w:eastAsia="zh-CN"/>
              </w:rPr>
            </w:pPr>
            <w:r>
              <w:rPr>
                <w:rFonts w:hint="eastAsia"/>
                <w:lang w:val="en-US" w:eastAsia="zh-CN"/>
              </w:rPr>
              <w:t>新增：点击新增按钮，在新增</w:t>
            </w:r>
            <w:r>
              <w:rPr>
                <w:rFonts w:hint="eastAsia"/>
              </w:rPr>
              <w:t>页面</w:t>
            </w:r>
            <w:r>
              <w:rPr>
                <w:rFonts w:hint="eastAsia"/>
                <w:lang w:val="en-US" w:eastAsia="zh-CN"/>
              </w:rPr>
              <w:t>中录入</w:t>
            </w:r>
            <w:del w:id="451" w:author="001008220 [2]" w:date="2025-09-09T11:15:12Z">
              <w:r>
                <w:rPr>
                  <w:rFonts w:hint="default"/>
                  <w:lang w:val="en-US" w:eastAsia="zh-CN"/>
                </w:rPr>
                <w:delText>业务类型</w:delText>
              </w:r>
            </w:del>
            <w:ins w:id="452" w:author="001008220 [2]" w:date="2025-09-09T11:15:14Z">
              <w:r>
                <w:rPr>
                  <w:rFonts w:hint="eastAsia"/>
                  <w:lang w:val="en-US" w:eastAsia="zh-CN"/>
                </w:rPr>
                <w:t>报价</w:t>
              </w:r>
            </w:ins>
            <w:ins w:id="453" w:author="001008220 [2]" w:date="2025-09-09T11:15:15Z">
              <w:r>
                <w:rPr>
                  <w:rFonts w:hint="eastAsia"/>
                  <w:lang w:val="en-US" w:eastAsia="zh-CN"/>
                </w:rPr>
                <w:t>信息</w:t>
              </w:r>
            </w:ins>
            <w:del w:id="454" w:author="001008220 [2]" w:date="2025-09-09T11:15:18Z">
              <w:r>
                <w:rPr>
                  <w:rFonts w:hint="eastAsia"/>
                  <w:lang w:val="en-US" w:eastAsia="zh-CN"/>
                </w:rPr>
                <w:delText>、币种</w:delText>
              </w:r>
            </w:del>
            <w:r>
              <w:rPr>
                <w:rFonts w:hint="eastAsia"/>
                <w:lang w:val="en-US" w:eastAsia="zh-CN"/>
              </w:rPr>
              <w:t>和</w:t>
            </w:r>
            <w:del w:id="455" w:author="001008220 [2]" w:date="2025-09-09T11:15:20Z">
              <w:r>
                <w:rPr>
                  <w:rFonts w:hint="default"/>
                  <w:lang w:val="en-US" w:eastAsia="zh-CN"/>
                </w:rPr>
                <w:delText>汇率</w:delText>
              </w:r>
            </w:del>
            <w:ins w:id="456" w:author="001008220 [2]" w:date="2025-09-09T11:15:22Z">
              <w:r>
                <w:rPr>
                  <w:rFonts w:hint="eastAsia"/>
                  <w:lang w:val="en-US" w:eastAsia="zh-CN"/>
                </w:rPr>
                <w:t>报价</w:t>
              </w:r>
            </w:ins>
            <w:ins w:id="457" w:author="001008220 [2]" w:date="2025-09-09T11:15:26Z">
              <w:r>
                <w:rPr>
                  <w:rFonts w:hint="eastAsia"/>
                  <w:lang w:val="en-US" w:eastAsia="zh-CN"/>
                </w:rPr>
                <w:t>图片</w:t>
              </w:r>
            </w:ins>
            <w:r>
              <w:rPr>
                <w:rFonts w:hint="eastAsia"/>
                <w:lang w:val="en-US" w:eastAsia="zh-CN"/>
              </w:rPr>
              <w:t>，点击保存，即可在主页面查询出相关信息；</w:t>
            </w:r>
          </w:p>
          <w:p w14:paraId="10C8D444">
            <w:pPr>
              <w:pStyle w:val="10"/>
              <w:numPr>
                <w:ilvl w:val="0"/>
                <w:numId w:val="5"/>
              </w:numPr>
              <w:ind w:left="425" w:hanging="425"/>
              <w:rPr>
                <w:rFonts w:hint="default" w:eastAsia="宋体"/>
                <w:lang w:val="en-US" w:eastAsia="zh-CN"/>
              </w:rPr>
            </w:pPr>
            <w:r>
              <w:rPr>
                <w:rFonts w:hint="eastAsia"/>
                <w:lang w:val="en-US" w:eastAsia="zh-CN"/>
              </w:rPr>
              <w:t>修改：点击修改按钮，在修改页面中修改</w:t>
            </w:r>
            <w:ins w:id="458" w:author="001008220 [2]" w:date="2025-09-09T11:15:48Z">
              <w:r>
                <w:rPr>
                  <w:rFonts w:hint="eastAsia"/>
                  <w:lang w:val="en-US" w:eastAsia="zh-CN"/>
                </w:rPr>
                <w:t>报价信息和报价图片</w:t>
              </w:r>
            </w:ins>
            <w:del w:id="459" w:author="001008220 [2]" w:date="2025-09-09T11:15:48Z">
              <w:r>
                <w:rPr>
                  <w:rFonts w:hint="eastAsia"/>
                  <w:lang w:val="en-US" w:eastAsia="zh-CN"/>
                </w:rPr>
                <w:delText>汇率</w:delText>
              </w:r>
            </w:del>
            <w:r>
              <w:rPr>
                <w:rFonts w:hint="eastAsia"/>
                <w:lang w:val="en-US" w:eastAsia="zh-CN"/>
              </w:rPr>
              <w:t>，点击保存；</w:t>
            </w:r>
          </w:p>
          <w:p w14:paraId="7176FE3C">
            <w:pPr>
              <w:pStyle w:val="10"/>
              <w:numPr>
                <w:ilvl w:val="0"/>
                <w:numId w:val="5"/>
              </w:numPr>
              <w:ind w:left="425" w:hanging="425"/>
              <w:rPr>
                <w:rFonts w:hint="default" w:eastAsia="宋体"/>
                <w:lang w:val="en-US" w:eastAsia="zh-CN"/>
              </w:rPr>
            </w:pPr>
            <w:r>
              <w:rPr>
                <w:rFonts w:hint="eastAsia"/>
                <w:lang w:val="en-US" w:eastAsia="zh-CN"/>
              </w:rPr>
              <w:t>删除：</w:t>
            </w:r>
            <w:r>
              <w:rPr>
                <w:rFonts w:hint="eastAsia"/>
              </w:rPr>
              <w:t>对已经创建的</w:t>
            </w:r>
            <w:del w:id="460" w:author="001008220 [2]" w:date="2025-09-09T11:15:54Z">
              <w:r>
                <w:rPr>
                  <w:rFonts w:hint="default"/>
                  <w:lang w:val="en-US" w:eastAsia="zh-CN"/>
                </w:rPr>
                <w:delText>汇率</w:delText>
              </w:r>
            </w:del>
            <w:ins w:id="461" w:author="001008220 [2]" w:date="2025-09-09T11:15:56Z">
              <w:r>
                <w:rPr>
                  <w:rFonts w:hint="eastAsia"/>
                  <w:lang w:val="en-US" w:eastAsia="zh-CN"/>
                </w:rPr>
                <w:t>报价</w:t>
              </w:r>
            </w:ins>
            <w:r>
              <w:rPr>
                <w:rFonts w:hint="eastAsia"/>
                <w:lang w:val="en-US" w:eastAsia="zh-CN"/>
              </w:rPr>
              <w:t>记录</w:t>
            </w:r>
            <w:r>
              <w:rPr>
                <w:rFonts w:hint="eastAsia"/>
              </w:rPr>
              <w:t>，若不需要可执行删除处理，并且只能对</w:t>
            </w:r>
            <w:del w:id="462" w:author="001008220 [2]" w:date="2025-09-09T11:16:07Z">
              <w:r>
                <w:rPr>
                  <w:rFonts w:hint="default"/>
                  <w:lang w:val="en-US" w:eastAsia="zh-CN"/>
                </w:rPr>
                <w:delText>汇率</w:delText>
              </w:r>
            </w:del>
            <w:ins w:id="463" w:author="001008220 [2]" w:date="2025-09-09T11:16:10Z">
              <w:r>
                <w:rPr>
                  <w:rFonts w:hint="eastAsia"/>
                  <w:lang w:val="en-US" w:eastAsia="zh-CN"/>
                </w:rPr>
                <w:t>报价</w:t>
              </w:r>
            </w:ins>
            <w:r>
              <w:rPr>
                <w:rFonts w:hint="eastAsia"/>
              </w:rPr>
              <w:t>状态为“</w:t>
            </w:r>
            <w:del w:id="464" w:author="001008220 [2]" w:date="2025-09-09T11:16:04Z">
              <w:r>
                <w:rPr>
                  <w:rFonts w:hint="eastAsia"/>
                </w:rPr>
                <w:delText>待</w:delText>
              </w:r>
            </w:del>
            <w:r>
              <w:rPr>
                <w:rFonts w:hint="eastAsia"/>
              </w:rPr>
              <w:t>生效”的记录执行删除操作</w:t>
            </w:r>
            <w:r>
              <w:rPr>
                <w:rFonts w:hint="eastAsia"/>
                <w:lang w:val="en-US" w:eastAsia="zh-CN"/>
              </w:rPr>
              <w:t>；</w:t>
            </w:r>
          </w:p>
          <w:p w14:paraId="27F33585">
            <w:pPr>
              <w:pStyle w:val="10"/>
              <w:numPr>
                <w:ilvl w:val="0"/>
                <w:numId w:val="5"/>
              </w:numPr>
              <w:ind w:left="425" w:hanging="425"/>
              <w:rPr>
                <w:del w:id="465" w:author="001008220 [2]" w:date="2025-09-09T11:16:16Z"/>
                <w:rFonts w:hint="default" w:eastAsia="宋体"/>
                <w:lang w:val="en-US" w:eastAsia="zh-CN"/>
              </w:rPr>
            </w:pPr>
            <w:r>
              <w:rPr>
                <w:rFonts w:hint="eastAsia"/>
                <w:lang w:val="en-US" w:eastAsia="zh-CN"/>
              </w:rPr>
              <w:t>查询：</w:t>
            </w:r>
            <w:r>
              <w:rPr>
                <w:rFonts w:hint="eastAsia"/>
              </w:rPr>
              <w:t>录入查询条件，检索满足条件的</w:t>
            </w:r>
            <w:r>
              <w:rPr>
                <w:rFonts w:hint="eastAsia"/>
                <w:lang w:val="en-US" w:eastAsia="zh-CN"/>
              </w:rPr>
              <w:t>记录</w:t>
            </w:r>
            <w:r>
              <w:rPr>
                <w:rFonts w:hint="eastAsia"/>
              </w:rPr>
              <w:t>；</w:t>
            </w:r>
          </w:p>
          <w:p w14:paraId="27F33585">
            <w:pPr>
              <w:pStyle w:val="10"/>
              <w:numPr>
                <w:ilvl w:val="0"/>
                <w:numId w:val="5"/>
                <w:ins w:id="467" w:author="001008220 [2]" w:date="2025-09-09T11:16:16Z"/>
              </w:numPr>
              <w:ind w:left="425" w:hanging="425"/>
              <w:rPr>
                <w:del w:id="468" w:author="001008220 [2]" w:date="2025-09-09T11:16:15Z"/>
                <w:rFonts w:hint="eastAsia" w:eastAsia="宋体"/>
                <w:color w:val="4F81BD"/>
                <w:lang w:val="en-US" w:eastAsia="zh-CN"/>
              </w:rPr>
              <w:pPrChange w:id="466" w:author="001008220 [2]" w:date="2025-09-09T11:16:16Z">
                <w:pPr>
                  <w:pStyle w:val="10"/>
                  <w:numPr>
                    <w:ilvl w:val="0"/>
                    <w:numId w:val="5"/>
                  </w:numPr>
                  <w:ind w:left="425" w:hanging="425"/>
                </w:pPr>
              </w:pPrChange>
            </w:pPr>
            <w:del w:id="469" w:author="001008220 [2]" w:date="2025-09-09T11:16:15Z">
              <w:r>
                <w:rPr>
                  <w:rFonts w:hint="eastAsia"/>
                  <w:lang w:val="en-US" w:eastAsia="zh-CN"/>
                </w:rPr>
                <w:delText>生效：</w:delText>
              </w:r>
            </w:del>
            <w:del w:id="470" w:author="001008220 [2]" w:date="2025-09-09T11:16:15Z">
              <w:r>
                <w:rPr>
                  <w:rFonts w:hint="eastAsia"/>
                </w:rPr>
                <w:delText>将</w:delText>
              </w:r>
            </w:del>
            <w:del w:id="471" w:author="001008220 [2]" w:date="2025-09-09T11:16:15Z">
              <w:r>
                <w:rPr>
                  <w:rFonts w:hint="eastAsia"/>
                  <w:lang w:val="en-US" w:eastAsia="zh-CN"/>
                </w:rPr>
                <w:delText>汇率</w:delText>
              </w:r>
            </w:del>
            <w:del w:id="472" w:author="001008220 [2]" w:date="2025-09-09T11:16:15Z">
              <w:r>
                <w:rPr>
                  <w:rFonts w:hint="eastAsia"/>
                  <w:lang w:eastAsia="zh-CN"/>
                </w:rPr>
                <w:delText>状态</w:delText>
              </w:r>
            </w:del>
            <w:del w:id="473" w:author="001008220 [2]" w:date="2025-09-09T11:16:15Z">
              <w:r>
                <w:rPr>
                  <w:rFonts w:hint="eastAsia"/>
                </w:rPr>
                <w:delText>为“待生效”或“</w:delText>
              </w:r>
            </w:del>
            <w:del w:id="474" w:author="001008220 [2]" w:date="2025-09-09T11:16:15Z">
              <w:r>
                <w:rPr>
                  <w:rFonts w:hint="eastAsia"/>
                  <w:lang w:eastAsia="zh-CN"/>
                </w:rPr>
                <w:delText>失效</w:delText>
              </w:r>
            </w:del>
            <w:del w:id="475" w:author="001008220 [2]" w:date="2025-09-09T11:16:15Z">
              <w:r>
                <w:rPr>
                  <w:rFonts w:hint="eastAsia"/>
                </w:rPr>
                <w:delText>”的记录修改为“</w:delText>
              </w:r>
            </w:del>
            <w:del w:id="476" w:author="001008220 [2]" w:date="2025-09-09T11:16:15Z">
              <w:r>
                <w:rPr>
                  <w:rFonts w:hint="eastAsia"/>
                  <w:lang w:eastAsia="zh-CN"/>
                </w:rPr>
                <w:delText>生效</w:delText>
              </w:r>
            </w:del>
            <w:del w:id="477" w:author="001008220 [2]" w:date="2025-09-09T11:16:15Z">
              <w:r>
                <w:rPr>
                  <w:rFonts w:hint="eastAsia"/>
                </w:rPr>
                <w:delText>”；</w:delText>
              </w:r>
            </w:del>
          </w:p>
          <w:p w14:paraId="27F33585">
            <w:pPr>
              <w:pStyle w:val="10"/>
              <w:numPr>
                <w:ilvl w:val="0"/>
                <w:numId w:val="5"/>
                <w:ins w:id="479" w:author="001008220 [2]" w:date="2025-09-09T11:16:16Z"/>
              </w:numPr>
              <w:ind w:left="425" w:hanging="425"/>
              <w:rPr>
                <w:rFonts w:hint="eastAsia" w:eastAsia="宋体"/>
                <w:color w:val="4F81BD"/>
                <w:lang w:val="en-US" w:eastAsia="zh-CN"/>
              </w:rPr>
              <w:pPrChange w:id="478" w:author="001008220 [2]" w:date="2025-09-09T11:16:16Z">
                <w:pPr>
                  <w:pStyle w:val="10"/>
                  <w:numPr>
                    <w:ilvl w:val="0"/>
                    <w:numId w:val="5"/>
                  </w:numPr>
                  <w:ind w:left="425" w:hanging="425"/>
                </w:pPr>
              </w:pPrChange>
            </w:pPr>
            <w:del w:id="480" w:author="001008220 [2]" w:date="2025-09-09T11:16:15Z">
              <w:r>
                <w:rPr>
                  <w:rFonts w:hint="eastAsia"/>
                  <w:lang w:val="en-US" w:eastAsia="zh-CN"/>
                </w:rPr>
                <w:delText>失效：</w:delText>
              </w:r>
            </w:del>
            <w:del w:id="481" w:author="001008220 [2]" w:date="2025-09-09T11:16:15Z">
              <w:r>
                <w:rPr>
                  <w:rFonts w:hint="eastAsia"/>
                </w:rPr>
                <w:delText>将</w:delText>
              </w:r>
            </w:del>
            <w:del w:id="482" w:author="001008220 [2]" w:date="2025-09-09T11:16:15Z">
              <w:r>
                <w:rPr>
                  <w:rFonts w:hint="eastAsia"/>
                  <w:lang w:val="en-US" w:eastAsia="zh-CN"/>
                </w:rPr>
                <w:delText>汇率</w:delText>
              </w:r>
            </w:del>
            <w:del w:id="483" w:author="001008220 [2]" w:date="2025-09-09T11:16:15Z">
              <w:r>
                <w:rPr>
                  <w:rFonts w:hint="eastAsia"/>
                  <w:lang w:eastAsia="zh-CN"/>
                </w:rPr>
                <w:delText>状态</w:delText>
              </w:r>
            </w:del>
            <w:del w:id="484" w:author="001008220 [2]" w:date="2025-09-09T11:16:15Z">
              <w:r>
                <w:rPr>
                  <w:rFonts w:hint="eastAsia"/>
                </w:rPr>
                <w:delText>为“</w:delText>
              </w:r>
            </w:del>
            <w:del w:id="485" w:author="001008220 [2]" w:date="2025-09-09T11:16:15Z">
              <w:r>
                <w:rPr>
                  <w:rFonts w:hint="eastAsia"/>
                  <w:lang w:eastAsia="zh-CN"/>
                </w:rPr>
                <w:delText>生效</w:delText>
              </w:r>
            </w:del>
            <w:del w:id="486" w:author="001008220 [2]" w:date="2025-09-09T11:16:15Z">
              <w:r>
                <w:rPr>
                  <w:rFonts w:hint="eastAsia"/>
                </w:rPr>
                <w:delText>”的记录修改为“</w:delText>
              </w:r>
            </w:del>
            <w:del w:id="487" w:author="001008220 [2]" w:date="2025-09-09T11:16:15Z">
              <w:r>
                <w:rPr>
                  <w:rFonts w:hint="eastAsia"/>
                  <w:lang w:eastAsia="zh-CN"/>
                </w:rPr>
                <w:delText>失效</w:delText>
              </w:r>
            </w:del>
            <w:del w:id="488" w:author="001008220 [2]" w:date="2025-09-09T11:16:15Z">
              <w:r>
                <w:rPr>
                  <w:rFonts w:hint="eastAsia"/>
                </w:rPr>
                <w:delText>”</w:delText>
              </w:r>
            </w:del>
            <w:del w:id="489" w:author="001008220 [2]" w:date="2025-09-09T11:16:15Z">
              <w:r>
                <w:rPr>
                  <w:rFonts w:hint="eastAsia"/>
                  <w:lang w:eastAsia="zh-CN"/>
                </w:rPr>
                <w:delText>；</w:delText>
              </w:r>
            </w:del>
          </w:p>
        </w:tc>
      </w:tr>
      <w:tr w14:paraId="32C85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0E7F6C00">
            <w:pPr>
              <w:pStyle w:val="8"/>
              <w:spacing w:line="240" w:lineRule="auto"/>
              <w:ind w:firstLine="0" w:firstLineChars="0"/>
            </w:pPr>
            <w:r>
              <w:rPr>
                <w:rFonts w:hint="eastAsia"/>
              </w:rPr>
              <w:t>业务交易规则</w:t>
            </w:r>
          </w:p>
        </w:tc>
        <w:tc>
          <w:tcPr>
            <w:tcW w:w="7204" w:type="dxa"/>
            <w:tcBorders>
              <w:top w:val="single" w:color="auto" w:sz="4" w:space="0"/>
              <w:left w:val="single" w:color="auto" w:sz="4" w:space="0"/>
              <w:bottom w:val="single" w:color="auto" w:sz="4" w:space="0"/>
              <w:right w:val="single" w:color="auto" w:sz="4" w:space="0"/>
            </w:tcBorders>
            <w:vAlign w:val="center"/>
          </w:tcPr>
          <w:p w14:paraId="2AC9DC7C">
            <w:pPr>
              <w:numPr>
                <w:ilvl w:val="0"/>
                <w:numId w:val="6"/>
              </w:numPr>
              <w:ind w:left="425" w:leftChars="0" w:hanging="425" w:firstLineChars="0"/>
              <w:rPr>
                <w:rFonts w:hint="eastAsia"/>
              </w:rPr>
            </w:pPr>
            <w:r>
              <w:rPr>
                <w:rFonts w:hint="eastAsia"/>
                <w:lang w:val="en-US" w:eastAsia="zh-CN"/>
              </w:rPr>
              <w:t>功能主页面，自动查询结果，按维护日期从新到旧排序；</w:t>
            </w:r>
          </w:p>
          <w:p w14:paraId="073B28E6">
            <w:pPr>
              <w:numPr>
                <w:ilvl w:val="0"/>
                <w:numId w:val="6"/>
              </w:numPr>
              <w:ind w:left="425" w:hanging="425"/>
              <w:rPr>
                <w:rFonts w:hint="eastAsia"/>
              </w:rPr>
            </w:pPr>
            <w:r>
              <w:rPr>
                <w:rFonts w:hint="eastAsia"/>
              </w:rPr>
              <w:t>若未选择</w:t>
            </w:r>
            <w:r>
              <w:rPr>
                <w:rFonts w:hint="eastAsia"/>
                <w:lang w:val="en-US" w:eastAsia="zh-CN"/>
              </w:rPr>
              <w:t>列表记录</w:t>
            </w:r>
            <w:r>
              <w:rPr>
                <w:rFonts w:hint="eastAsia"/>
              </w:rPr>
              <w:t>，</w:t>
            </w:r>
            <w:r>
              <w:rPr>
                <w:rFonts w:hint="eastAsia"/>
                <w:lang w:val="en-US" w:eastAsia="zh-CN"/>
              </w:rPr>
              <w:t>点修改按钮、删除按钮、生效按钮、生效按钮</w:t>
            </w:r>
            <w:r>
              <w:rPr>
                <w:rFonts w:hint="eastAsia"/>
              </w:rPr>
              <w:t>时，需要给出提示信息“请先选择</w:t>
            </w:r>
            <w:r>
              <w:rPr>
                <w:rFonts w:hint="eastAsia"/>
                <w:lang w:eastAsia="zh-CN"/>
              </w:rPr>
              <w:t>一条记录；</w:t>
            </w:r>
          </w:p>
          <w:p w14:paraId="070A9DCF">
            <w:pPr>
              <w:numPr>
                <w:ilvl w:val="0"/>
                <w:numId w:val="6"/>
              </w:numPr>
              <w:ind w:left="425" w:leftChars="0" w:hanging="425" w:firstLineChars="0"/>
              <w:rPr>
                <w:rFonts w:hint="eastAsia"/>
              </w:rPr>
            </w:pPr>
            <w:r>
              <w:rPr>
                <w:rFonts w:hint="eastAsia"/>
                <w:lang w:val="en-US" w:eastAsia="zh-CN"/>
              </w:rPr>
              <w:t>新增：新增的</w:t>
            </w:r>
            <w:del w:id="490" w:author="001008220 [2]" w:date="2025-09-09T11:19:00Z">
              <w:r>
                <w:rPr>
                  <w:rFonts w:hint="default"/>
                  <w:lang w:val="en-US" w:eastAsia="zh-CN"/>
                </w:rPr>
                <w:delText>汇率</w:delText>
              </w:r>
            </w:del>
            <w:ins w:id="491" w:author="001008220 [2]" w:date="2025-09-09T11:19:02Z">
              <w:r>
                <w:rPr>
                  <w:rFonts w:hint="eastAsia"/>
                  <w:lang w:val="en-US" w:eastAsia="zh-CN"/>
                </w:rPr>
                <w:t>报价</w:t>
              </w:r>
            </w:ins>
            <w:r>
              <w:rPr>
                <w:rFonts w:hint="eastAsia"/>
                <w:color w:val="auto"/>
                <w:lang w:val="en-US" w:eastAsia="zh-CN"/>
              </w:rPr>
              <w:t>状态默认为</w:t>
            </w:r>
            <w:del w:id="492" w:author="001008220 [2]" w:date="2025-09-09T11:19:12Z">
              <w:r>
                <w:rPr>
                  <w:rFonts w:hint="default"/>
                  <w:color w:val="auto"/>
                  <w:lang w:val="en-US" w:eastAsia="zh-CN"/>
                </w:rPr>
                <w:delText>“待生效”</w:delText>
              </w:r>
            </w:del>
            <w:ins w:id="493" w:author="001008220 [2]" w:date="2025-09-09T11:19:13Z">
              <w:r>
                <w:rPr>
                  <w:rFonts w:hint="eastAsia"/>
                  <w:color w:val="auto"/>
                  <w:lang w:val="en-US" w:eastAsia="zh-CN"/>
                </w:rPr>
                <w:t>当天</w:t>
              </w:r>
            </w:ins>
            <w:ins w:id="494" w:author="001008220 [2]" w:date="2025-09-09T11:19:16Z">
              <w:r>
                <w:rPr>
                  <w:rFonts w:hint="eastAsia"/>
                  <w:color w:val="auto"/>
                  <w:lang w:val="en-US" w:eastAsia="zh-CN"/>
                </w:rPr>
                <w:t>有效</w:t>
              </w:r>
            </w:ins>
            <w:ins w:id="495" w:author="001008220 [2]" w:date="2025-09-09T11:19:37Z">
              <w:r>
                <w:rPr>
                  <w:rFonts w:hint="eastAsia"/>
                  <w:color w:val="auto"/>
                  <w:lang w:val="en-US" w:eastAsia="zh-CN"/>
                </w:rPr>
                <w:t>，</w:t>
              </w:r>
            </w:ins>
            <w:ins w:id="496" w:author="001008220 [2]" w:date="2025-09-09T11:21:08Z">
              <w:r>
                <w:rPr>
                  <w:rFonts w:hint="eastAsia"/>
                  <w:color w:val="auto"/>
                  <w:lang w:val="en-US" w:eastAsia="zh-CN"/>
                </w:rPr>
                <w:t>隔日</w:t>
              </w:r>
            </w:ins>
            <w:ins w:id="497" w:author="001008220 [2]" w:date="2025-09-09T11:20:37Z">
              <w:r>
                <w:rPr>
                  <w:rFonts w:hint="eastAsia"/>
                  <w:color w:val="auto"/>
                  <w:lang w:val="en-US" w:eastAsia="zh-CN"/>
                </w:rPr>
                <w:t>报价</w:t>
              </w:r>
            </w:ins>
            <w:ins w:id="498" w:author="001008220 [2]" w:date="2025-09-09T11:20:39Z">
              <w:r>
                <w:rPr>
                  <w:rFonts w:hint="eastAsia"/>
                  <w:color w:val="auto"/>
                  <w:lang w:val="en-US" w:eastAsia="zh-CN"/>
                </w:rPr>
                <w:t>状态</w:t>
              </w:r>
            </w:ins>
            <w:ins w:id="499" w:author="001008220 [2]" w:date="2025-09-09T11:21:11Z">
              <w:r>
                <w:rPr>
                  <w:rFonts w:hint="eastAsia"/>
                  <w:color w:val="auto"/>
                  <w:lang w:val="en-US" w:eastAsia="zh-CN"/>
                </w:rPr>
                <w:t>自动</w:t>
              </w:r>
            </w:ins>
            <w:ins w:id="500" w:author="001008220 [2]" w:date="2025-09-09T11:20:42Z">
              <w:r>
                <w:rPr>
                  <w:rFonts w:hint="eastAsia"/>
                  <w:color w:val="auto"/>
                  <w:lang w:val="en-US" w:eastAsia="zh-CN"/>
                </w:rPr>
                <w:t>更新</w:t>
              </w:r>
            </w:ins>
            <w:ins w:id="501" w:author="001008220 [2]" w:date="2025-09-09T11:20:43Z">
              <w:r>
                <w:rPr>
                  <w:rFonts w:hint="eastAsia"/>
                  <w:color w:val="auto"/>
                  <w:lang w:val="en-US" w:eastAsia="zh-CN"/>
                </w:rPr>
                <w:t>为</w:t>
              </w:r>
            </w:ins>
            <w:ins w:id="502" w:author="001008220 [2]" w:date="2025-09-09T11:20:45Z">
              <w:r>
                <w:rPr>
                  <w:rFonts w:hint="eastAsia"/>
                  <w:color w:val="auto"/>
                  <w:lang w:val="en-US" w:eastAsia="zh-CN"/>
                </w:rPr>
                <w:t>“</w:t>
              </w:r>
            </w:ins>
            <w:ins w:id="503" w:author="001008220 [2]" w:date="2025-09-09T11:21:03Z">
              <w:r>
                <w:rPr>
                  <w:rFonts w:hint="eastAsia"/>
                  <w:color w:val="auto"/>
                  <w:lang w:val="en-US" w:eastAsia="zh-CN"/>
                </w:rPr>
                <w:t>失效</w:t>
              </w:r>
            </w:ins>
            <w:ins w:id="504" w:author="001008220 [2]" w:date="2025-09-09T11:20:45Z">
              <w:r>
                <w:rPr>
                  <w:rFonts w:hint="eastAsia"/>
                  <w:color w:val="auto"/>
                  <w:lang w:val="en-US" w:eastAsia="zh-CN"/>
                </w:rPr>
                <w:t>”</w:t>
              </w:r>
            </w:ins>
            <w:r>
              <w:rPr>
                <w:rFonts w:hint="eastAsia"/>
                <w:color w:val="auto"/>
                <w:lang w:val="en-US" w:eastAsia="zh-CN"/>
              </w:rPr>
              <w:t>；</w:t>
            </w:r>
          </w:p>
          <w:p w14:paraId="1ADC8A6C">
            <w:pPr>
              <w:numPr>
                <w:ilvl w:val="0"/>
                <w:numId w:val="6"/>
              </w:numPr>
              <w:ind w:left="425" w:leftChars="0" w:hanging="425" w:firstLineChars="0"/>
              <w:rPr>
                <w:rFonts w:hint="eastAsia"/>
              </w:rPr>
            </w:pPr>
            <w:r>
              <w:rPr>
                <w:rFonts w:hint="eastAsia"/>
                <w:lang w:val="en-US" w:eastAsia="zh-CN"/>
              </w:rPr>
              <w:t>删除：</w:t>
            </w:r>
          </w:p>
          <w:p w14:paraId="5DD518B3">
            <w:pPr>
              <w:numPr>
                <w:ilvl w:val="1"/>
                <w:numId w:val="6"/>
              </w:numPr>
              <w:ind w:left="840" w:leftChars="0" w:hanging="420" w:firstLineChars="0"/>
              <w:rPr>
                <w:rFonts w:hint="eastAsia"/>
              </w:rPr>
            </w:pPr>
            <w:r>
              <w:rPr>
                <w:rFonts w:hint="eastAsia"/>
              </w:rPr>
              <w:t>若选择记录的</w:t>
            </w:r>
            <w:del w:id="505" w:author="001008220 [2]" w:date="2025-09-09T11:20:24Z">
              <w:r>
                <w:rPr>
                  <w:rFonts w:hint="default"/>
                  <w:lang w:val="en-US" w:eastAsia="zh-CN"/>
                </w:rPr>
                <w:delText>汇率</w:delText>
              </w:r>
            </w:del>
            <w:ins w:id="506" w:author="001008220 [2]" w:date="2025-09-09T11:20:25Z">
              <w:r>
                <w:rPr>
                  <w:rFonts w:hint="eastAsia"/>
                  <w:lang w:val="en-US" w:eastAsia="zh-CN"/>
                </w:rPr>
                <w:t>报价</w:t>
              </w:r>
            </w:ins>
            <w:r>
              <w:rPr>
                <w:rFonts w:hint="eastAsia"/>
                <w:lang w:eastAsia="zh-CN"/>
              </w:rPr>
              <w:t>状态</w:t>
            </w:r>
            <w:r>
              <w:rPr>
                <w:rFonts w:hint="eastAsia"/>
              </w:rPr>
              <w:t>为</w:t>
            </w:r>
            <w:del w:id="507" w:author="001008220 [2]" w:date="2025-09-09T11:20:08Z">
              <w:r>
                <w:rPr>
                  <w:rFonts w:hint="eastAsia"/>
                </w:rPr>
                <w:delText>“</w:delText>
              </w:r>
            </w:del>
            <w:del w:id="508" w:author="001008220 [2]" w:date="2025-09-09T11:20:08Z">
              <w:r>
                <w:rPr>
                  <w:rFonts w:hint="eastAsia"/>
                  <w:lang w:eastAsia="zh-CN"/>
                </w:rPr>
                <w:delText>生效</w:delText>
              </w:r>
            </w:del>
            <w:del w:id="509" w:author="001008220 [2]" w:date="2025-09-09T11:20:08Z">
              <w:r>
                <w:rPr>
                  <w:rFonts w:hint="eastAsia"/>
                </w:rPr>
                <w:delText>”或</w:delText>
              </w:r>
            </w:del>
            <w:r>
              <w:rPr>
                <w:rFonts w:hint="eastAsia"/>
              </w:rPr>
              <w:t>“</w:t>
            </w:r>
            <w:r>
              <w:rPr>
                <w:rFonts w:hint="eastAsia"/>
                <w:lang w:eastAsia="zh-CN"/>
              </w:rPr>
              <w:t>失效</w:t>
            </w:r>
            <w:r>
              <w:rPr>
                <w:rFonts w:hint="eastAsia"/>
              </w:rPr>
              <w:t>”，执行删除操作时，需要给出提示信息“只能对</w:t>
            </w:r>
            <w:del w:id="510" w:author="001008220 [2]" w:date="2025-09-09T11:22:23Z">
              <w:r>
                <w:rPr>
                  <w:rFonts w:hint="default"/>
                  <w:lang w:val="en-US" w:eastAsia="zh-CN"/>
                </w:rPr>
                <w:delText>汇率</w:delText>
              </w:r>
            </w:del>
            <w:ins w:id="511" w:author="001008220 [2]" w:date="2025-09-09T11:22:25Z">
              <w:r>
                <w:rPr>
                  <w:rFonts w:hint="eastAsia"/>
                  <w:lang w:val="en-US" w:eastAsia="zh-CN"/>
                </w:rPr>
                <w:t>报价</w:t>
              </w:r>
            </w:ins>
            <w:r>
              <w:rPr>
                <w:rFonts w:hint="eastAsia"/>
                <w:lang w:eastAsia="zh-CN"/>
              </w:rPr>
              <w:t>状态</w:t>
            </w:r>
            <w:r>
              <w:rPr>
                <w:rFonts w:hint="eastAsia"/>
              </w:rPr>
              <w:t>为【</w:t>
            </w:r>
            <w:del w:id="512" w:author="001008220 [2]" w:date="2025-09-09T11:20:13Z">
              <w:r>
                <w:rPr>
                  <w:rFonts w:hint="eastAsia"/>
                </w:rPr>
                <w:delText>待</w:delText>
              </w:r>
            </w:del>
            <w:r>
              <w:rPr>
                <w:rFonts w:hint="eastAsia"/>
              </w:rPr>
              <w:t>生效】的记录执行删除操作，请重新选择！”</w:t>
            </w:r>
            <w:r>
              <w:rPr>
                <w:rFonts w:hint="eastAsia"/>
                <w:lang w:eastAsia="zh-CN"/>
              </w:rPr>
              <w:t>；</w:t>
            </w:r>
          </w:p>
          <w:p w14:paraId="586F0FDB">
            <w:pPr>
              <w:numPr>
                <w:ilvl w:val="1"/>
                <w:numId w:val="6"/>
              </w:numPr>
              <w:ind w:left="840" w:leftChars="0" w:hanging="420" w:firstLineChars="0"/>
              <w:rPr>
                <w:rFonts w:hint="eastAsia"/>
              </w:rPr>
            </w:pPr>
            <w:r>
              <w:rPr>
                <w:rFonts w:hint="eastAsia"/>
              </w:rPr>
              <w:t>执行删除操作时，需要弹出确认提示信息，只有确认删除时，才能删除记录</w:t>
            </w:r>
            <w:r>
              <w:rPr>
                <w:rFonts w:hint="eastAsia"/>
                <w:lang w:val="en-US" w:eastAsia="zh-CN"/>
              </w:rPr>
              <w:t>；</w:t>
            </w:r>
          </w:p>
          <w:p w14:paraId="792095FF">
            <w:pPr>
              <w:numPr>
                <w:ilvl w:val="0"/>
                <w:numId w:val="6"/>
              </w:numPr>
              <w:ind w:left="425" w:leftChars="0" w:hanging="425" w:firstLineChars="0"/>
              <w:rPr>
                <w:del w:id="513" w:author="001008220 [2]" w:date="2025-09-09T11:21:52Z"/>
                <w:rFonts w:hint="eastAsia"/>
              </w:rPr>
            </w:pPr>
            <w:del w:id="514" w:author="001008220 [2]" w:date="2025-09-09T11:21:52Z">
              <w:r>
                <w:rPr>
                  <w:rFonts w:hint="eastAsia"/>
                  <w:lang w:val="en-US" w:eastAsia="zh-CN"/>
                </w:rPr>
                <w:delText>生效：</w:delText>
              </w:r>
            </w:del>
          </w:p>
          <w:p w14:paraId="77CC0A94">
            <w:pPr>
              <w:numPr>
                <w:ilvl w:val="0"/>
                <w:numId w:val="7"/>
              </w:numPr>
              <w:ind w:left="845" w:leftChars="0" w:hanging="425" w:firstLineChars="0"/>
              <w:rPr>
                <w:del w:id="515" w:author="001008220 [2]" w:date="2025-09-09T11:21:52Z"/>
                <w:rFonts w:hint="eastAsia"/>
              </w:rPr>
            </w:pPr>
            <w:del w:id="516" w:author="001008220 [2]" w:date="2025-09-09T11:21:52Z">
              <w:r>
                <w:rPr>
                  <w:rFonts w:hint="eastAsia"/>
                  <w:lang w:val="en-US" w:eastAsia="zh-CN"/>
                </w:rPr>
                <w:delText>唯一性校验：在执行生效时，若选择的“业务类型”及对应币种已经存在生效的记录，则需要给出提示信息“本记录所选择的业务类型及对应币种已经存在有效的记录”</w:delText>
              </w:r>
            </w:del>
          </w:p>
          <w:p w14:paraId="276C73F8">
            <w:pPr>
              <w:numPr>
                <w:ilvl w:val="0"/>
                <w:numId w:val="7"/>
              </w:numPr>
              <w:ind w:left="845" w:leftChars="0" w:hanging="425" w:firstLineChars="0"/>
              <w:rPr>
                <w:del w:id="517" w:author="001008220 [2]" w:date="2025-09-09T11:21:52Z"/>
                <w:rFonts w:hint="eastAsia"/>
              </w:rPr>
            </w:pPr>
            <w:del w:id="518" w:author="001008220 [2]" w:date="2025-09-09T11:21:52Z">
              <w:r>
                <w:rPr>
                  <w:rFonts w:hint="eastAsia"/>
                </w:rPr>
                <w:delText>若选择记录的</w:delText>
              </w:r>
            </w:del>
            <w:del w:id="519" w:author="001008220 [2]" w:date="2025-09-09T11:21:52Z">
              <w:r>
                <w:rPr>
                  <w:rFonts w:hint="eastAsia"/>
                  <w:lang w:val="en-US" w:eastAsia="zh-CN"/>
                </w:rPr>
                <w:delText>汇率</w:delText>
              </w:r>
            </w:del>
            <w:del w:id="520" w:author="001008220 [2]" w:date="2025-09-09T11:21:52Z">
              <w:r>
                <w:rPr>
                  <w:rFonts w:hint="eastAsia"/>
                  <w:lang w:eastAsia="zh-CN"/>
                </w:rPr>
                <w:delText>状态</w:delText>
              </w:r>
            </w:del>
            <w:del w:id="521" w:author="001008220 [2]" w:date="2025-09-09T11:21:52Z">
              <w:r>
                <w:rPr>
                  <w:rFonts w:hint="eastAsia"/>
                </w:rPr>
                <w:delText>为“</w:delText>
              </w:r>
            </w:del>
            <w:del w:id="522" w:author="001008220 [2]" w:date="2025-09-09T11:21:52Z">
              <w:r>
                <w:rPr>
                  <w:rFonts w:hint="eastAsia"/>
                  <w:lang w:eastAsia="zh-CN"/>
                </w:rPr>
                <w:delText>生效</w:delText>
              </w:r>
            </w:del>
            <w:del w:id="523" w:author="001008220 [2]" w:date="2025-09-09T11:21:52Z">
              <w:r>
                <w:rPr>
                  <w:rFonts w:hint="eastAsia"/>
                </w:rPr>
                <w:delText>”，执行生效操作时，需要给出提示信息“当前记录的</w:delText>
              </w:r>
            </w:del>
            <w:del w:id="524" w:author="001008220 [2]" w:date="2025-09-09T11:21:52Z">
              <w:r>
                <w:rPr>
                  <w:rFonts w:hint="eastAsia"/>
                  <w:lang w:val="en-US" w:eastAsia="zh-CN"/>
                </w:rPr>
                <w:delText>汇率</w:delText>
              </w:r>
            </w:del>
            <w:del w:id="525" w:author="001008220 [2]" w:date="2025-09-09T11:21:52Z">
              <w:r>
                <w:rPr>
                  <w:rFonts w:hint="eastAsia"/>
                  <w:lang w:eastAsia="zh-CN"/>
                </w:rPr>
                <w:delText>状态</w:delText>
              </w:r>
            </w:del>
            <w:del w:id="526" w:author="001008220 [2]" w:date="2025-09-09T11:21:52Z">
              <w:r>
                <w:rPr>
                  <w:rFonts w:hint="eastAsia"/>
                </w:rPr>
                <w:delText>为生效状态，请重新选择！”</w:delText>
              </w:r>
            </w:del>
            <w:del w:id="527" w:author="001008220 [2]" w:date="2025-09-09T11:21:52Z">
              <w:r>
                <w:rPr>
                  <w:rFonts w:hint="eastAsia"/>
                  <w:lang w:eastAsia="zh-CN"/>
                </w:rPr>
                <w:delText>；</w:delText>
              </w:r>
            </w:del>
          </w:p>
          <w:p w14:paraId="16CA1556">
            <w:pPr>
              <w:numPr>
                <w:ilvl w:val="0"/>
                <w:numId w:val="6"/>
              </w:numPr>
              <w:ind w:left="425" w:leftChars="0" w:hanging="425" w:firstLineChars="0"/>
              <w:rPr>
                <w:del w:id="528" w:author="001008220 [2]" w:date="2025-09-09T11:22:00Z"/>
                <w:rFonts w:hint="eastAsia"/>
              </w:rPr>
            </w:pPr>
            <w:del w:id="529" w:author="001008220 [2]" w:date="2025-09-09T11:22:00Z">
              <w:r>
                <w:rPr>
                  <w:rFonts w:hint="eastAsia"/>
                  <w:lang w:val="en-US" w:eastAsia="zh-CN"/>
                </w:rPr>
                <w:delText>失效：</w:delText>
              </w:r>
            </w:del>
            <w:del w:id="530" w:author="001008220 [2]" w:date="2025-09-09T11:22:00Z">
              <w:r>
                <w:rPr>
                  <w:rFonts w:hint="eastAsia"/>
                </w:rPr>
                <w:delText>若选择记录的</w:delText>
              </w:r>
            </w:del>
            <w:del w:id="531" w:author="001008220 [2]" w:date="2025-09-09T11:22:00Z">
              <w:r>
                <w:rPr>
                  <w:rFonts w:hint="eastAsia"/>
                  <w:lang w:val="en-US" w:eastAsia="zh-CN"/>
                </w:rPr>
                <w:delText>汇率</w:delText>
              </w:r>
            </w:del>
            <w:del w:id="532" w:author="001008220 [2]" w:date="2025-09-09T11:22:00Z">
              <w:r>
                <w:rPr>
                  <w:rFonts w:hint="eastAsia"/>
                  <w:lang w:eastAsia="zh-CN"/>
                </w:rPr>
                <w:delText>状态</w:delText>
              </w:r>
            </w:del>
            <w:del w:id="533" w:author="001008220 [2]" w:date="2025-09-09T11:22:00Z">
              <w:r>
                <w:rPr>
                  <w:rFonts w:hint="eastAsia"/>
                </w:rPr>
                <w:delText>为“待生效”或“</w:delText>
              </w:r>
            </w:del>
            <w:del w:id="534" w:author="001008220 [2]" w:date="2025-09-09T11:22:00Z">
              <w:r>
                <w:rPr>
                  <w:rFonts w:hint="eastAsia"/>
                  <w:lang w:eastAsia="zh-CN"/>
                </w:rPr>
                <w:delText>失效</w:delText>
              </w:r>
            </w:del>
            <w:del w:id="535" w:author="001008220 [2]" w:date="2025-09-09T11:22:00Z">
              <w:r>
                <w:rPr>
                  <w:rFonts w:hint="eastAsia"/>
                </w:rPr>
                <w:delText>”，执行失效操作时，需要给出提示信息“当前记录的</w:delText>
              </w:r>
            </w:del>
            <w:del w:id="536" w:author="001008220 [2]" w:date="2025-09-09T11:22:00Z">
              <w:r>
                <w:rPr>
                  <w:rFonts w:hint="eastAsia"/>
                  <w:lang w:val="en-US" w:eastAsia="zh-CN"/>
                </w:rPr>
                <w:delText>汇率</w:delText>
              </w:r>
            </w:del>
            <w:del w:id="537" w:author="001008220 [2]" w:date="2025-09-09T11:22:00Z">
              <w:r>
                <w:rPr>
                  <w:rFonts w:hint="eastAsia"/>
                  <w:lang w:eastAsia="zh-CN"/>
                </w:rPr>
                <w:delText>状态</w:delText>
              </w:r>
            </w:del>
            <w:del w:id="538" w:author="001008220 [2]" w:date="2025-09-09T11:22:00Z">
              <w:r>
                <w:rPr>
                  <w:rFonts w:hint="eastAsia"/>
                </w:rPr>
                <w:delText>为【待生效】或【</w:delText>
              </w:r>
            </w:del>
            <w:del w:id="539" w:author="001008220 [2]" w:date="2025-09-09T11:22:00Z">
              <w:r>
                <w:rPr>
                  <w:rFonts w:hint="eastAsia"/>
                  <w:lang w:eastAsia="zh-CN"/>
                </w:rPr>
                <w:delText>失效</w:delText>
              </w:r>
            </w:del>
            <w:del w:id="540" w:author="001008220 [2]" w:date="2025-09-09T11:22:00Z">
              <w:r>
                <w:rPr>
                  <w:rFonts w:hint="eastAsia"/>
                </w:rPr>
                <w:delText>】，不允许执行失效操作！”</w:delText>
              </w:r>
            </w:del>
            <w:del w:id="541" w:author="001008220 [2]" w:date="2025-09-09T11:22:00Z">
              <w:r>
                <w:rPr>
                  <w:rFonts w:hint="eastAsia"/>
                  <w:lang w:eastAsia="zh-CN"/>
                </w:rPr>
                <w:delText>；</w:delText>
              </w:r>
            </w:del>
          </w:p>
          <w:p w14:paraId="278DCCF4">
            <w:pPr>
              <w:numPr>
                <w:ilvl w:val="-1"/>
                <w:numId w:val="0"/>
              </w:numPr>
              <w:ind w:left="0" w:leftChars="0" w:firstLine="0" w:firstLineChars="0"/>
              <w:rPr>
                <w:rFonts w:hint="eastAsia" w:eastAsia="宋体"/>
                <w:color w:val="4F81BD"/>
                <w:lang w:eastAsia="zh-CN"/>
              </w:rPr>
            </w:pPr>
          </w:p>
        </w:tc>
      </w:tr>
      <w:tr w14:paraId="48605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296" w:type="dxa"/>
            <w:tcBorders>
              <w:top w:val="single" w:color="auto" w:sz="4" w:space="0"/>
              <w:left w:val="single" w:color="auto" w:sz="4" w:space="0"/>
              <w:bottom w:val="single" w:color="auto" w:sz="4" w:space="0"/>
              <w:right w:val="single" w:color="auto" w:sz="4" w:space="0"/>
            </w:tcBorders>
            <w:shd w:val="clear" w:color="auto" w:fill="D8D8D8"/>
            <w:vAlign w:val="center"/>
          </w:tcPr>
          <w:p w14:paraId="3CFBB189">
            <w:pPr>
              <w:pStyle w:val="8"/>
              <w:spacing w:line="240" w:lineRule="auto"/>
              <w:ind w:firstLine="0" w:firstLineChars="0"/>
            </w:pPr>
            <w:r>
              <w:rPr>
                <w:rFonts w:hint="eastAsia"/>
              </w:rPr>
              <w:t>账务处理</w:t>
            </w:r>
          </w:p>
          <w:p w14:paraId="262FBE61">
            <w:pPr>
              <w:pStyle w:val="8"/>
              <w:spacing w:line="240" w:lineRule="auto"/>
              <w:ind w:firstLine="0" w:firstLineChars="0"/>
            </w:pPr>
            <w:r>
              <w:t>（</w:t>
            </w:r>
            <w:r>
              <w:rPr>
                <w:rFonts w:hint="eastAsia"/>
              </w:rPr>
              <w:t>会计摘要信息</w:t>
            </w:r>
            <w:r>
              <w:t>）</w:t>
            </w:r>
          </w:p>
        </w:tc>
        <w:tc>
          <w:tcPr>
            <w:tcW w:w="7204" w:type="dxa"/>
            <w:tcBorders>
              <w:top w:val="single" w:color="auto" w:sz="4" w:space="0"/>
              <w:left w:val="single" w:color="auto" w:sz="4" w:space="0"/>
              <w:bottom w:val="single" w:color="auto" w:sz="4" w:space="0"/>
              <w:right w:val="single" w:color="auto" w:sz="4" w:space="0"/>
            </w:tcBorders>
            <w:vAlign w:val="center"/>
          </w:tcPr>
          <w:p w14:paraId="6816653A">
            <w:pPr>
              <w:rPr>
                <w:rFonts w:ascii="Times New Roman" w:hAnsi="Times New Roman" w:cs="Times New Roman"/>
                <w:color w:val="4F81BD"/>
                <w:szCs w:val="20"/>
              </w:rPr>
            </w:pPr>
          </w:p>
        </w:tc>
      </w:tr>
    </w:tbl>
    <w:p w14:paraId="55B70130">
      <w:pPr>
        <w:pStyle w:val="4"/>
      </w:pPr>
      <w:r>
        <w:rPr>
          <w:rFonts w:hint="eastAsia"/>
        </w:rPr>
        <w:t>交易检查</w:t>
      </w:r>
    </w:p>
    <w:p w14:paraId="7CA7FDEE">
      <w:pPr>
        <w:pStyle w:val="5"/>
        <w:numPr>
          <w:ilvl w:val="3"/>
          <w:numId w:val="4"/>
        </w:numPr>
      </w:pPr>
      <w:r>
        <w:rPr>
          <w:rFonts w:hint="eastAsia"/>
        </w:rPr>
        <w:t>通用检查项</w:t>
      </w:r>
    </w:p>
    <w:p w14:paraId="66841457">
      <w:pPr>
        <w:rPr>
          <w:i/>
          <w:iCs/>
          <w:color w:val="0000FF"/>
          <w:lang w:val="zh-CN"/>
        </w:rPr>
      </w:pPr>
    </w:p>
    <w:p w14:paraId="128BF8F3">
      <w:pPr>
        <w:pStyle w:val="5"/>
        <w:numPr>
          <w:ilvl w:val="3"/>
          <w:numId w:val="4"/>
        </w:numPr>
      </w:pPr>
      <w:r>
        <w:rPr>
          <w:rFonts w:hint="eastAsia"/>
        </w:rPr>
        <w:t>柜面相关检查项</w:t>
      </w:r>
    </w:p>
    <w:p w14:paraId="5343987B"/>
    <w:p w14:paraId="189B89A5">
      <w:pPr>
        <w:pStyle w:val="4"/>
      </w:pPr>
      <w:r>
        <w:rPr>
          <w:rFonts w:hint="eastAsia"/>
        </w:rPr>
        <w:t>界面</w:t>
      </w:r>
    </w:p>
    <w:p w14:paraId="3FAD90A2">
      <w:pPr>
        <w:rPr>
          <w:rFonts w:hint="default" w:eastAsia="宋体"/>
          <w:lang w:val="en-US" w:eastAsia="zh-CN"/>
        </w:rPr>
      </w:pPr>
    </w:p>
    <w:p w14:paraId="4169385C">
      <w:pPr>
        <w:pStyle w:val="4"/>
      </w:pPr>
      <w:r>
        <w:rPr>
          <w:rFonts w:hint="eastAsia"/>
        </w:rPr>
        <w:t>输入输出要素</w:t>
      </w:r>
    </w:p>
    <w:tbl>
      <w:tblPr>
        <w:tblStyle w:val="21"/>
        <w:tblW w:w="8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590"/>
        <w:gridCol w:w="4467"/>
      </w:tblGrid>
      <w:tr w14:paraId="03509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2101" w:type="dxa"/>
            <w:shd w:val="clear" w:color="auto" w:fill="D8D8D8"/>
          </w:tcPr>
          <w:p w14:paraId="5FAB6574">
            <w:pPr>
              <w:rPr>
                <w:b/>
                <w:lang w:val="zh-CN"/>
              </w:rPr>
            </w:pPr>
            <w:r>
              <w:rPr>
                <w:rFonts w:hint="eastAsia"/>
                <w:b/>
                <w:lang w:val="zh-CN"/>
              </w:rPr>
              <w:t>要素名称</w:t>
            </w:r>
          </w:p>
        </w:tc>
        <w:tc>
          <w:tcPr>
            <w:tcW w:w="1590" w:type="dxa"/>
            <w:shd w:val="clear" w:color="auto" w:fill="D8D8D8"/>
          </w:tcPr>
          <w:p w14:paraId="758FE4C8">
            <w:pPr>
              <w:rPr>
                <w:b/>
                <w:lang w:val="zh-CN"/>
              </w:rPr>
            </w:pPr>
            <w:r>
              <w:rPr>
                <w:rFonts w:hint="eastAsia"/>
                <w:b/>
                <w:lang w:val="zh-CN"/>
              </w:rPr>
              <w:t>要素属性</w:t>
            </w:r>
          </w:p>
          <w:p w14:paraId="0BC810E0">
            <w:pPr>
              <w:rPr>
                <w:b/>
                <w:lang w:val="zh-CN"/>
              </w:rPr>
            </w:pPr>
            <w:r>
              <w:rPr>
                <w:rFonts w:hint="eastAsia"/>
                <w:b/>
                <w:lang w:val="zh-CN"/>
              </w:rPr>
              <w:t>（文本框：必输/可输/输出）按钮/下拉框等</w:t>
            </w:r>
          </w:p>
        </w:tc>
        <w:tc>
          <w:tcPr>
            <w:tcW w:w="4467" w:type="dxa"/>
            <w:shd w:val="clear" w:color="auto" w:fill="D8D8D8"/>
          </w:tcPr>
          <w:p w14:paraId="216F4C8B">
            <w:pPr>
              <w:rPr>
                <w:b/>
                <w:lang w:val="zh-CN"/>
              </w:rPr>
            </w:pPr>
            <w:r>
              <w:rPr>
                <w:rFonts w:hint="eastAsia"/>
                <w:b/>
                <w:lang w:val="zh-CN"/>
              </w:rPr>
              <w:t>要素级规则说明</w:t>
            </w:r>
          </w:p>
          <w:p w14:paraId="6B891D68">
            <w:pPr>
              <w:rPr>
                <w:b/>
                <w:lang w:val="zh-CN"/>
              </w:rPr>
            </w:pPr>
            <w:r>
              <w:rPr>
                <w:rFonts w:hint="eastAsia"/>
                <w:b/>
                <w:lang w:val="zh-CN"/>
              </w:rPr>
              <w:t>（说明输入输出的控制条件）</w:t>
            </w:r>
          </w:p>
        </w:tc>
      </w:tr>
      <w:tr w14:paraId="53320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158" w:type="dxa"/>
            <w:gridSpan w:val="3"/>
          </w:tcPr>
          <w:p w14:paraId="32D678DA">
            <w:pPr>
              <w:rPr>
                <w:rFonts w:hint="default"/>
                <w:color w:val="auto"/>
                <w:lang w:val="en-US" w:eastAsia="zh-CN"/>
              </w:rPr>
            </w:pPr>
            <w:r>
              <w:rPr>
                <w:rFonts w:hint="eastAsia"/>
                <w:color w:val="auto"/>
                <w:lang w:val="en-US" w:eastAsia="zh-CN"/>
              </w:rPr>
              <w:t>查询条件</w:t>
            </w:r>
          </w:p>
        </w:tc>
      </w:tr>
      <w:tr w14:paraId="6AEAD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del w:id="542" w:author="001008220 [2]" w:date="2025-09-09T11:08:25Z"/>
        </w:trPr>
        <w:tc>
          <w:tcPr>
            <w:tcW w:w="2101" w:type="dxa"/>
          </w:tcPr>
          <w:p w14:paraId="277B01BC">
            <w:pPr>
              <w:rPr>
                <w:del w:id="543" w:author="001008220 [2]" w:date="2025-09-09T11:08:25Z"/>
                <w:rFonts w:hint="default" w:eastAsia="宋体"/>
                <w:color w:val="auto"/>
                <w:lang w:val="en-US" w:eastAsia="zh-CN"/>
              </w:rPr>
            </w:pPr>
            <w:del w:id="544" w:author="001008220 [2]" w:date="2025-09-09T11:08:25Z">
              <w:r>
                <w:rPr>
                  <w:rFonts w:hint="eastAsia"/>
                  <w:color w:val="auto"/>
                  <w:lang w:val="en-US" w:eastAsia="zh-CN"/>
                </w:rPr>
                <w:delText>业务类型</w:delText>
              </w:r>
            </w:del>
          </w:p>
        </w:tc>
        <w:tc>
          <w:tcPr>
            <w:tcW w:w="1590" w:type="dxa"/>
          </w:tcPr>
          <w:p w14:paraId="597F3411">
            <w:pPr>
              <w:rPr>
                <w:del w:id="545" w:author="001008220 [2]" w:date="2025-09-09T11:08:25Z"/>
                <w:rFonts w:hint="eastAsia" w:eastAsia="宋体"/>
                <w:color w:val="auto"/>
                <w:lang w:val="en-US" w:eastAsia="zh-CN"/>
              </w:rPr>
            </w:pPr>
            <w:del w:id="546" w:author="001008220 [2]" w:date="2025-09-09T11:08:25Z">
              <w:r>
                <w:rPr>
                  <w:rFonts w:hint="eastAsia"/>
                  <w:color w:val="auto"/>
                  <w:lang w:val="en-US" w:eastAsia="zh-CN"/>
                </w:rPr>
                <w:delText>可输</w:delText>
              </w:r>
            </w:del>
          </w:p>
        </w:tc>
        <w:tc>
          <w:tcPr>
            <w:tcW w:w="4467" w:type="dxa"/>
          </w:tcPr>
          <w:p w14:paraId="33389A15">
            <w:pPr>
              <w:pStyle w:val="10"/>
              <w:rPr>
                <w:del w:id="547" w:author="001008220 [2]" w:date="2025-09-09T11:08:25Z"/>
                <w:rFonts w:hint="eastAsia"/>
                <w:lang w:val="en-US" w:eastAsia="zh-CN"/>
              </w:rPr>
            </w:pPr>
            <w:del w:id="548" w:author="001008220 [2]" w:date="2025-09-09T11:08:25Z">
              <w:r>
                <w:rPr>
                  <w:rFonts w:hint="eastAsia"/>
                  <w:lang w:val="en-US" w:eastAsia="zh-CN"/>
                </w:rPr>
                <w:delText>即期</w:delText>
              </w:r>
            </w:del>
          </w:p>
          <w:p w14:paraId="39E77765">
            <w:pPr>
              <w:pStyle w:val="10"/>
              <w:rPr>
                <w:del w:id="549" w:author="001008220 [2]" w:date="2025-09-09T11:08:25Z"/>
                <w:rFonts w:hint="eastAsia"/>
                <w:lang w:val="en-US" w:eastAsia="zh-CN"/>
              </w:rPr>
            </w:pPr>
            <w:del w:id="550" w:author="001008220 [2]" w:date="2025-09-09T11:08:25Z">
              <w:r>
                <w:rPr>
                  <w:rFonts w:hint="eastAsia"/>
                  <w:lang w:val="en-US" w:eastAsia="zh-CN"/>
                </w:rPr>
                <w:delText>远期</w:delText>
              </w:r>
            </w:del>
          </w:p>
          <w:p w14:paraId="5CCF01EE">
            <w:pPr>
              <w:pStyle w:val="10"/>
              <w:rPr>
                <w:del w:id="551" w:author="001008220 [2]" w:date="2025-09-09T11:08:25Z"/>
                <w:rFonts w:hint="default"/>
                <w:lang w:val="en-US" w:eastAsia="zh-CN"/>
              </w:rPr>
            </w:pPr>
            <w:del w:id="552" w:author="001008220 [2]" w:date="2025-09-09T11:08:25Z">
              <w:r>
                <w:rPr>
                  <w:rFonts w:hint="eastAsia"/>
                  <w:lang w:val="en-US" w:eastAsia="zh-CN"/>
                </w:rPr>
                <w:delText>掉期</w:delText>
              </w:r>
            </w:del>
          </w:p>
        </w:tc>
      </w:tr>
      <w:tr w14:paraId="061B8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01" w:type="dxa"/>
          </w:tcPr>
          <w:p w14:paraId="1FCF8EE0">
            <w:pPr>
              <w:rPr>
                <w:rFonts w:hint="default"/>
                <w:color w:val="auto"/>
                <w:lang w:val="en-US" w:eastAsia="zh-CN"/>
              </w:rPr>
            </w:pPr>
            <w:del w:id="553" w:author="001008220 [2]" w:date="2025-09-09T11:22:47Z">
              <w:r>
                <w:rPr>
                  <w:rFonts w:hint="default"/>
                  <w:color w:val="auto"/>
                  <w:lang w:val="en-US" w:eastAsia="zh-CN"/>
                </w:rPr>
                <w:delText>汇率</w:delText>
              </w:r>
            </w:del>
            <w:ins w:id="554" w:author="001008220 [2]" w:date="2025-09-09T11:22:49Z">
              <w:r>
                <w:rPr>
                  <w:rFonts w:hint="eastAsia"/>
                  <w:color w:val="auto"/>
                  <w:lang w:val="en-US" w:eastAsia="zh-CN"/>
                </w:rPr>
                <w:t>报价</w:t>
              </w:r>
            </w:ins>
            <w:r>
              <w:rPr>
                <w:rFonts w:hint="eastAsia"/>
                <w:color w:val="auto"/>
                <w:lang w:val="en-US" w:eastAsia="zh-CN"/>
              </w:rPr>
              <w:t>状态</w:t>
            </w:r>
          </w:p>
        </w:tc>
        <w:tc>
          <w:tcPr>
            <w:tcW w:w="1590" w:type="dxa"/>
          </w:tcPr>
          <w:p w14:paraId="25B1F6DB">
            <w:pPr>
              <w:rPr>
                <w:rFonts w:hint="default"/>
                <w:color w:val="auto"/>
                <w:lang w:val="en-US" w:eastAsia="zh-CN"/>
              </w:rPr>
            </w:pPr>
            <w:r>
              <w:rPr>
                <w:rFonts w:hint="eastAsia"/>
                <w:color w:val="auto"/>
                <w:lang w:val="en-US" w:eastAsia="zh-CN"/>
              </w:rPr>
              <w:t>可输</w:t>
            </w:r>
          </w:p>
        </w:tc>
        <w:tc>
          <w:tcPr>
            <w:tcW w:w="4467" w:type="dxa"/>
          </w:tcPr>
          <w:p w14:paraId="13114916">
            <w:pPr>
              <w:rPr>
                <w:del w:id="555" w:author="001008220 [2]" w:date="2025-09-09T11:05:44Z"/>
                <w:rFonts w:hint="eastAsia"/>
                <w:color w:val="auto"/>
                <w:lang w:val="en-US" w:eastAsia="zh-CN"/>
              </w:rPr>
            </w:pPr>
            <w:del w:id="556" w:author="001008220 [2]" w:date="2025-09-09T11:05:42Z">
              <w:r>
                <w:rPr>
                  <w:rFonts w:hint="eastAsia"/>
                  <w:color w:val="auto"/>
                  <w:lang w:val="en-US" w:eastAsia="zh-CN"/>
                </w:rPr>
                <w:delText>待生效</w:delText>
              </w:r>
            </w:del>
          </w:p>
          <w:p w14:paraId="13114916">
            <w:pPr>
              <w:rPr>
                <w:rFonts w:hint="eastAsia"/>
                <w:lang w:val="en-US" w:eastAsia="zh-CN"/>
              </w:rPr>
            </w:pPr>
            <w:r>
              <w:rPr>
                <w:rFonts w:hint="eastAsia"/>
                <w:lang w:val="en-US" w:eastAsia="zh-CN"/>
              </w:rPr>
              <w:t>生效</w:t>
            </w:r>
          </w:p>
          <w:p w14:paraId="5F9D67E7">
            <w:pPr>
              <w:pStyle w:val="10"/>
              <w:rPr>
                <w:rFonts w:hint="default"/>
                <w:lang w:val="en-US" w:eastAsia="zh-CN"/>
              </w:rPr>
            </w:pPr>
            <w:r>
              <w:rPr>
                <w:rFonts w:hint="eastAsia"/>
                <w:lang w:val="en-US" w:eastAsia="zh-CN"/>
              </w:rPr>
              <w:t>失效</w:t>
            </w:r>
          </w:p>
        </w:tc>
      </w:tr>
      <w:tr w14:paraId="263C8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ins w:id="557" w:author="001008220 [2]" w:date="2025-09-09T11:17:11Z"/>
        </w:trPr>
        <w:tc>
          <w:tcPr>
            <w:tcW w:w="2101" w:type="dxa"/>
          </w:tcPr>
          <w:p w14:paraId="754B7D8A">
            <w:pPr>
              <w:rPr>
                <w:ins w:id="558" w:author="001008220 [2]" w:date="2025-09-09T11:17:11Z"/>
                <w:rFonts w:hint="default"/>
                <w:color w:val="auto"/>
                <w:lang w:val="en-US" w:eastAsia="zh-CN"/>
              </w:rPr>
            </w:pPr>
            <w:ins w:id="559" w:author="001008220 [2]" w:date="2025-09-09T11:17:14Z">
              <w:r>
                <w:rPr>
                  <w:rFonts w:hint="eastAsia"/>
                  <w:color w:val="auto"/>
                  <w:lang w:val="en-US" w:eastAsia="zh-CN"/>
                </w:rPr>
                <w:t>维护</w:t>
              </w:r>
            </w:ins>
            <w:ins w:id="560" w:author="001008220 [2]" w:date="2025-09-09T11:17:15Z">
              <w:r>
                <w:rPr>
                  <w:rFonts w:hint="eastAsia"/>
                  <w:color w:val="auto"/>
                  <w:lang w:val="en-US" w:eastAsia="zh-CN"/>
                </w:rPr>
                <w:t>时间</w:t>
              </w:r>
            </w:ins>
          </w:p>
        </w:tc>
        <w:tc>
          <w:tcPr>
            <w:tcW w:w="1590" w:type="dxa"/>
          </w:tcPr>
          <w:p w14:paraId="7D59A6FF">
            <w:pPr>
              <w:rPr>
                <w:ins w:id="561" w:author="001008220 [2]" w:date="2025-09-09T11:17:11Z"/>
                <w:rFonts w:hint="default"/>
                <w:color w:val="auto"/>
                <w:lang w:val="en-US" w:eastAsia="zh-CN"/>
              </w:rPr>
            </w:pPr>
            <w:ins w:id="562" w:author="001008220 [2]" w:date="2025-09-09T11:17:17Z">
              <w:r>
                <w:rPr>
                  <w:rFonts w:hint="eastAsia"/>
                  <w:color w:val="auto"/>
                  <w:lang w:val="en-US" w:eastAsia="zh-CN"/>
                </w:rPr>
                <w:t>可输</w:t>
              </w:r>
            </w:ins>
          </w:p>
        </w:tc>
        <w:tc>
          <w:tcPr>
            <w:tcW w:w="4467" w:type="dxa"/>
          </w:tcPr>
          <w:p w14:paraId="5BAF0DFF">
            <w:pPr>
              <w:pStyle w:val="10"/>
              <w:rPr>
                <w:ins w:id="563" w:author="001008220 [2]" w:date="2025-09-09T11:17:11Z"/>
                <w:rFonts w:hint="default"/>
                <w:lang w:val="en-US" w:eastAsia="zh-CN"/>
              </w:rPr>
            </w:pPr>
            <w:ins w:id="564" w:author="001008220 [2]" w:date="2025-09-09T11:17:19Z">
              <w:r>
                <w:rPr>
                  <w:rFonts w:hint="eastAsia"/>
                  <w:lang w:val="en-US" w:eastAsia="zh-CN"/>
                </w:rPr>
                <w:t>X</w:t>
              </w:r>
            </w:ins>
            <w:ins w:id="565" w:author="001008220 [2]" w:date="2025-09-09T11:17:20Z">
              <w:r>
                <w:rPr>
                  <w:rFonts w:hint="eastAsia"/>
                  <w:lang w:val="en-US" w:eastAsia="zh-CN"/>
                </w:rPr>
                <w:t>XXX</w:t>
              </w:r>
            </w:ins>
            <w:ins w:id="566" w:author="001008220 [2]" w:date="2025-09-09T11:17:21Z">
              <w:r>
                <w:rPr>
                  <w:rFonts w:hint="eastAsia"/>
                  <w:lang w:val="en-US" w:eastAsia="zh-CN"/>
                </w:rPr>
                <w:t>-XX</w:t>
              </w:r>
            </w:ins>
            <w:ins w:id="567" w:author="001008220 [2]" w:date="2025-09-09T11:17:22Z">
              <w:r>
                <w:rPr>
                  <w:rFonts w:hint="eastAsia"/>
                  <w:lang w:val="en-US" w:eastAsia="zh-CN"/>
                </w:rPr>
                <w:t>-XX</w:t>
              </w:r>
            </w:ins>
          </w:p>
        </w:tc>
      </w:tr>
      <w:tr w14:paraId="30DB1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01" w:type="dxa"/>
          </w:tcPr>
          <w:p w14:paraId="3DDA608F">
            <w:pPr>
              <w:rPr>
                <w:rFonts w:hint="eastAsia" w:eastAsia="宋体"/>
                <w:color w:val="auto"/>
                <w:lang w:val="en-US" w:eastAsia="zh-CN"/>
              </w:rPr>
            </w:pPr>
            <w:r>
              <w:rPr>
                <w:rFonts w:hint="eastAsia"/>
                <w:color w:val="auto"/>
                <w:lang w:val="en-US" w:eastAsia="zh-CN"/>
              </w:rPr>
              <w:t>查询</w:t>
            </w:r>
          </w:p>
        </w:tc>
        <w:tc>
          <w:tcPr>
            <w:tcW w:w="1590" w:type="dxa"/>
          </w:tcPr>
          <w:p w14:paraId="20D61981">
            <w:pPr>
              <w:rPr>
                <w:rFonts w:hint="eastAsia" w:eastAsia="宋体"/>
                <w:color w:val="auto"/>
                <w:lang w:val="en-US" w:eastAsia="zh-CN"/>
              </w:rPr>
            </w:pPr>
            <w:r>
              <w:rPr>
                <w:rFonts w:hint="eastAsia"/>
                <w:color w:val="auto"/>
                <w:lang w:val="en-US" w:eastAsia="zh-CN"/>
              </w:rPr>
              <w:t>按钮</w:t>
            </w:r>
          </w:p>
        </w:tc>
        <w:tc>
          <w:tcPr>
            <w:tcW w:w="4467" w:type="dxa"/>
          </w:tcPr>
          <w:p w14:paraId="7D70B5D9">
            <w:pPr>
              <w:rPr>
                <w:color w:val="auto"/>
                <w:lang w:val="zh-CN"/>
              </w:rPr>
            </w:pPr>
          </w:p>
        </w:tc>
      </w:tr>
      <w:tr w14:paraId="75046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5F7E78C0">
            <w:pPr>
              <w:rPr>
                <w:rFonts w:hint="eastAsia" w:eastAsia="宋体"/>
                <w:color w:val="auto"/>
                <w:lang w:val="en-US" w:eastAsia="zh-CN"/>
              </w:rPr>
            </w:pPr>
            <w:r>
              <w:rPr>
                <w:rFonts w:hint="eastAsia"/>
                <w:color w:val="auto"/>
                <w:lang w:val="en-US" w:eastAsia="zh-CN"/>
              </w:rPr>
              <w:t>重置</w:t>
            </w:r>
          </w:p>
        </w:tc>
        <w:tc>
          <w:tcPr>
            <w:tcW w:w="1590" w:type="dxa"/>
          </w:tcPr>
          <w:p w14:paraId="4A77AF1F">
            <w:pPr>
              <w:rPr>
                <w:rFonts w:hint="eastAsia" w:eastAsia="宋体"/>
                <w:color w:val="auto"/>
                <w:lang w:val="en-US" w:eastAsia="zh-CN"/>
              </w:rPr>
            </w:pPr>
            <w:r>
              <w:rPr>
                <w:rFonts w:hint="eastAsia"/>
                <w:color w:val="auto"/>
                <w:lang w:val="en-US" w:eastAsia="zh-CN"/>
              </w:rPr>
              <w:t>按钮</w:t>
            </w:r>
          </w:p>
        </w:tc>
        <w:tc>
          <w:tcPr>
            <w:tcW w:w="4467" w:type="dxa"/>
          </w:tcPr>
          <w:p w14:paraId="0CB0DE1F">
            <w:pPr>
              <w:rPr>
                <w:color w:val="auto"/>
                <w:lang w:val="zh-CN"/>
              </w:rPr>
            </w:pPr>
          </w:p>
        </w:tc>
      </w:tr>
      <w:tr w14:paraId="24950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0765D018">
            <w:pPr>
              <w:rPr>
                <w:color w:val="auto"/>
                <w:lang w:val="zh-CN"/>
              </w:rPr>
            </w:pPr>
            <w:r>
              <w:rPr>
                <w:rFonts w:hint="eastAsia"/>
                <w:color w:val="auto"/>
                <w:lang w:val="en-US" w:eastAsia="zh-CN"/>
              </w:rPr>
              <w:t>列表</w:t>
            </w:r>
          </w:p>
        </w:tc>
      </w:tr>
      <w:tr w14:paraId="36FB6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3CB9E7E8">
            <w:pPr>
              <w:rPr>
                <w:rFonts w:hint="default" w:eastAsia="宋体"/>
                <w:color w:val="auto"/>
                <w:lang w:val="en-US" w:eastAsia="zh-CN"/>
              </w:rPr>
            </w:pPr>
            <w:r>
              <w:rPr>
                <w:rFonts w:hint="eastAsia"/>
                <w:color w:val="auto"/>
                <w:lang w:val="en-US" w:eastAsia="zh-CN"/>
              </w:rPr>
              <w:t>新增</w:t>
            </w:r>
          </w:p>
        </w:tc>
        <w:tc>
          <w:tcPr>
            <w:tcW w:w="1590" w:type="dxa"/>
          </w:tcPr>
          <w:p w14:paraId="0F15497E">
            <w:pPr>
              <w:rPr>
                <w:rFonts w:hint="eastAsia" w:eastAsia="宋体"/>
                <w:color w:val="auto"/>
                <w:lang w:val="en-US" w:eastAsia="zh-CN"/>
              </w:rPr>
            </w:pPr>
            <w:r>
              <w:rPr>
                <w:rFonts w:hint="eastAsia"/>
                <w:color w:val="auto"/>
                <w:lang w:val="en-US" w:eastAsia="zh-CN"/>
              </w:rPr>
              <w:t>按钮</w:t>
            </w:r>
          </w:p>
        </w:tc>
        <w:tc>
          <w:tcPr>
            <w:tcW w:w="4467" w:type="dxa"/>
          </w:tcPr>
          <w:p w14:paraId="78D7BB6F">
            <w:pPr>
              <w:rPr>
                <w:color w:val="auto"/>
                <w:lang w:val="zh-CN"/>
              </w:rPr>
            </w:pPr>
          </w:p>
        </w:tc>
      </w:tr>
      <w:tr w14:paraId="157C2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2908457F">
            <w:pPr>
              <w:rPr>
                <w:rFonts w:hint="default"/>
                <w:color w:val="auto"/>
                <w:lang w:val="en-US" w:eastAsia="zh-CN"/>
              </w:rPr>
            </w:pPr>
            <w:r>
              <w:rPr>
                <w:rFonts w:hint="eastAsia"/>
                <w:color w:val="auto"/>
                <w:lang w:val="en-US" w:eastAsia="zh-CN"/>
              </w:rPr>
              <w:t>修改</w:t>
            </w:r>
          </w:p>
        </w:tc>
        <w:tc>
          <w:tcPr>
            <w:tcW w:w="1590" w:type="dxa"/>
          </w:tcPr>
          <w:p w14:paraId="3A6BAAFF">
            <w:pPr>
              <w:rPr>
                <w:rFonts w:hint="default"/>
                <w:color w:val="auto"/>
                <w:lang w:val="en-US" w:eastAsia="zh-CN"/>
              </w:rPr>
            </w:pPr>
            <w:r>
              <w:rPr>
                <w:rFonts w:hint="eastAsia"/>
                <w:color w:val="auto"/>
                <w:lang w:val="en-US" w:eastAsia="zh-CN"/>
              </w:rPr>
              <w:t>按钮</w:t>
            </w:r>
          </w:p>
        </w:tc>
        <w:tc>
          <w:tcPr>
            <w:tcW w:w="4467" w:type="dxa"/>
          </w:tcPr>
          <w:p w14:paraId="79A3D1EA">
            <w:pPr>
              <w:rPr>
                <w:color w:val="auto"/>
                <w:lang w:val="zh-CN"/>
              </w:rPr>
            </w:pPr>
          </w:p>
        </w:tc>
      </w:tr>
      <w:tr w14:paraId="1F903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305929DF">
            <w:pPr>
              <w:rPr>
                <w:rFonts w:hint="default"/>
                <w:color w:val="auto"/>
                <w:lang w:val="en-US" w:eastAsia="zh-CN"/>
              </w:rPr>
            </w:pPr>
            <w:r>
              <w:rPr>
                <w:rFonts w:hint="eastAsia"/>
                <w:color w:val="auto"/>
                <w:lang w:val="en-US" w:eastAsia="zh-CN"/>
              </w:rPr>
              <w:t>删除</w:t>
            </w:r>
          </w:p>
        </w:tc>
        <w:tc>
          <w:tcPr>
            <w:tcW w:w="1590" w:type="dxa"/>
          </w:tcPr>
          <w:p w14:paraId="6CC7FEB9">
            <w:pPr>
              <w:rPr>
                <w:rFonts w:hint="default"/>
                <w:color w:val="auto"/>
                <w:lang w:val="en-US" w:eastAsia="zh-CN"/>
              </w:rPr>
            </w:pPr>
            <w:r>
              <w:rPr>
                <w:rFonts w:hint="eastAsia"/>
                <w:color w:val="auto"/>
                <w:lang w:val="en-US" w:eastAsia="zh-CN"/>
              </w:rPr>
              <w:t>按钮</w:t>
            </w:r>
          </w:p>
        </w:tc>
        <w:tc>
          <w:tcPr>
            <w:tcW w:w="4467" w:type="dxa"/>
          </w:tcPr>
          <w:p w14:paraId="78E32CC6">
            <w:pPr>
              <w:rPr>
                <w:color w:val="auto"/>
                <w:lang w:val="zh-CN"/>
              </w:rPr>
            </w:pPr>
          </w:p>
        </w:tc>
      </w:tr>
      <w:tr w14:paraId="7DE63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568" w:author="001008220 [2]" w:date="2025-09-09T11:08:39Z"/>
        </w:trPr>
        <w:tc>
          <w:tcPr>
            <w:tcW w:w="2101" w:type="dxa"/>
          </w:tcPr>
          <w:p w14:paraId="138ADA54">
            <w:pPr>
              <w:rPr>
                <w:del w:id="569" w:author="001008220 [2]" w:date="2025-09-09T11:08:39Z"/>
                <w:rFonts w:hint="default"/>
                <w:color w:val="auto"/>
                <w:lang w:val="en-US" w:eastAsia="zh-CN"/>
              </w:rPr>
            </w:pPr>
            <w:del w:id="570" w:author="001008220 [2]" w:date="2025-09-09T11:08:39Z">
              <w:r>
                <w:rPr>
                  <w:rFonts w:hint="eastAsia"/>
                  <w:color w:val="auto"/>
                  <w:lang w:val="en-US" w:eastAsia="zh-CN"/>
                </w:rPr>
                <w:delText>生效</w:delText>
              </w:r>
            </w:del>
          </w:p>
        </w:tc>
        <w:tc>
          <w:tcPr>
            <w:tcW w:w="1590" w:type="dxa"/>
          </w:tcPr>
          <w:p w14:paraId="7E7DBB6A">
            <w:pPr>
              <w:rPr>
                <w:del w:id="571" w:author="001008220 [2]" w:date="2025-09-09T11:08:39Z"/>
                <w:rFonts w:hint="default"/>
                <w:color w:val="auto"/>
                <w:lang w:val="en-US" w:eastAsia="zh-CN"/>
              </w:rPr>
            </w:pPr>
            <w:del w:id="572" w:author="001008220 [2]" w:date="2025-09-09T11:08:39Z">
              <w:r>
                <w:rPr>
                  <w:rFonts w:hint="eastAsia"/>
                  <w:color w:val="auto"/>
                  <w:lang w:val="en-US" w:eastAsia="zh-CN"/>
                </w:rPr>
                <w:delText>按钮</w:delText>
              </w:r>
            </w:del>
          </w:p>
        </w:tc>
        <w:tc>
          <w:tcPr>
            <w:tcW w:w="4467" w:type="dxa"/>
          </w:tcPr>
          <w:p w14:paraId="64A8CEE4">
            <w:pPr>
              <w:rPr>
                <w:del w:id="573" w:author="001008220 [2]" w:date="2025-09-09T11:08:39Z"/>
                <w:color w:val="auto"/>
                <w:lang w:val="zh-CN"/>
              </w:rPr>
            </w:pPr>
          </w:p>
        </w:tc>
      </w:tr>
      <w:tr w14:paraId="7471E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574" w:author="001008220 [2]" w:date="2025-09-09T11:08:39Z"/>
        </w:trPr>
        <w:tc>
          <w:tcPr>
            <w:tcW w:w="2101" w:type="dxa"/>
          </w:tcPr>
          <w:p w14:paraId="0F0A9E90">
            <w:pPr>
              <w:rPr>
                <w:del w:id="575" w:author="001008220 [2]" w:date="2025-09-09T11:08:39Z"/>
                <w:rFonts w:hint="default"/>
                <w:color w:val="auto"/>
                <w:lang w:val="en-US" w:eastAsia="zh-CN"/>
              </w:rPr>
            </w:pPr>
            <w:del w:id="576" w:author="001008220 [2]" w:date="2025-09-09T11:08:39Z">
              <w:r>
                <w:rPr>
                  <w:rFonts w:hint="eastAsia"/>
                  <w:color w:val="auto"/>
                  <w:lang w:val="en-US" w:eastAsia="zh-CN"/>
                </w:rPr>
                <w:delText>失效</w:delText>
              </w:r>
            </w:del>
          </w:p>
        </w:tc>
        <w:tc>
          <w:tcPr>
            <w:tcW w:w="1590" w:type="dxa"/>
          </w:tcPr>
          <w:p w14:paraId="3F050B12">
            <w:pPr>
              <w:rPr>
                <w:del w:id="577" w:author="001008220 [2]" w:date="2025-09-09T11:08:39Z"/>
                <w:rFonts w:hint="default"/>
                <w:color w:val="auto"/>
                <w:lang w:val="en-US" w:eastAsia="zh-CN"/>
              </w:rPr>
            </w:pPr>
            <w:del w:id="578" w:author="001008220 [2]" w:date="2025-09-09T11:08:39Z">
              <w:r>
                <w:rPr>
                  <w:rFonts w:hint="eastAsia"/>
                  <w:color w:val="auto"/>
                  <w:lang w:val="en-US" w:eastAsia="zh-CN"/>
                </w:rPr>
                <w:delText>按钮</w:delText>
              </w:r>
            </w:del>
          </w:p>
        </w:tc>
        <w:tc>
          <w:tcPr>
            <w:tcW w:w="4467" w:type="dxa"/>
          </w:tcPr>
          <w:p w14:paraId="6C28CF6A">
            <w:pPr>
              <w:rPr>
                <w:del w:id="579" w:author="001008220 [2]" w:date="2025-09-09T11:08:39Z"/>
                <w:color w:val="auto"/>
                <w:lang w:val="zh-CN"/>
              </w:rPr>
            </w:pPr>
          </w:p>
        </w:tc>
      </w:tr>
      <w:tr w14:paraId="33710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59CAFFDD">
            <w:pPr>
              <w:rPr>
                <w:rFonts w:hint="eastAsia" w:eastAsia="宋体"/>
                <w:color w:val="auto"/>
                <w:lang w:val="en-US" w:eastAsia="zh-CN"/>
              </w:rPr>
            </w:pPr>
            <w:r>
              <w:rPr>
                <w:rFonts w:hint="eastAsia"/>
                <w:color w:val="auto"/>
                <w:lang w:val="en-US" w:eastAsia="zh-CN"/>
              </w:rPr>
              <w:t>序号</w:t>
            </w:r>
          </w:p>
        </w:tc>
        <w:tc>
          <w:tcPr>
            <w:tcW w:w="1590" w:type="dxa"/>
          </w:tcPr>
          <w:p w14:paraId="4A972579">
            <w:pPr>
              <w:rPr>
                <w:rFonts w:hint="eastAsia" w:eastAsia="宋体"/>
                <w:color w:val="auto"/>
                <w:lang w:val="en-US" w:eastAsia="zh-CN"/>
              </w:rPr>
            </w:pPr>
            <w:r>
              <w:rPr>
                <w:rFonts w:hint="eastAsia"/>
                <w:color w:val="auto"/>
                <w:lang w:val="en-US" w:eastAsia="zh-CN"/>
              </w:rPr>
              <w:t>输出</w:t>
            </w:r>
          </w:p>
        </w:tc>
        <w:tc>
          <w:tcPr>
            <w:tcW w:w="4467" w:type="dxa"/>
          </w:tcPr>
          <w:p w14:paraId="5714C3EE">
            <w:pPr>
              <w:rPr>
                <w:color w:val="auto"/>
                <w:lang w:val="zh-CN"/>
              </w:rPr>
            </w:pPr>
          </w:p>
        </w:tc>
      </w:tr>
      <w:tr w14:paraId="55E2E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ins w:id="580" w:author="001008220 [2]" w:date="2025-09-09T11:08:56Z"/>
        </w:trPr>
        <w:tc>
          <w:tcPr>
            <w:tcW w:w="2101" w:type="dxa"/>
          </w:tcPr>
          <w:p w14:paraId="1A14B1AC">
            <w:pPr>
              <w:rPr>
                <w:ins w:id="581" w:author="001008220 [2]" w:date="2025-09-09T11:08:56Z"/>
                <w:rFonts w:hint="default"/>
                <w:color w:val="auto"/>
                <w:lang w:val="en-US" w:eastAsia="zh-CN"/>
              </w:rPr>
            </w:pPr>
            <w:ins w:id="582" w:author="001008220 [2]" w:date="2025-09-09T11:09:01Z">
              <w:r>
                <w:rPr>
                  <w:rFonts w:hint="eastAsia"/>
                  <w:color w:val="auto"/>
                  <w:lang w:val="en-US" w:eastAsia="zh-CN"/>
                </w:rPr>
                <w:t>日期</w:t>
              </w:r>
            </w:ins>
          </w:p>
        </w:tc>
        <w:tc>
          <w:tcPr>
            <w:tcW w:w="1590" w:type="dxa"/>
          </w:tcPr>
          <w:p w14:paraId="13277528">
            <w:pPr>
              <w:rPr>
                <w:ins w:id="583" w:author="001008220 [2]" w:date="2025-09-09T11:08:56Z"/>
                <w:rFonts w:hint="default"/>
                <w:color w:val="auto"/>
                <w:lang w:val="en-US" w:eastAsia="zh-CN"/>
              </w:rPr>
            </w:pPr>
            <w:ins w:id="584" w:author="001008220 [2]" w:date="2025-09-09T11:09:03Z">
              <w:r>
                <w:rPr>
                  <w:rFonts w:hint="eastAsia"/>
                  <w:color w:val="auto"/>
                  <w:lang w:val="en-US" w:eastAsia="zh-CN"/>
                </w:rPr>
                <w:t>输出</w:t>
              </w:r>
            </w:ins>
          </w:p>
        </w:tc>
        <w:tc>
          <w:tcPr>
            <w:tcW w:w="4467" w:type="dxa"/>
          </w:tcPr>
          <w:p w14:paraId="566D76AA">
            <w:pPr>
              <w:rPr>
                <w:ins w:id="585" w:author="001008220 [2]" w:date="2025-09-09T11:18:34Z"/>
                <w:rFonts w:hint="eastAsia"/>
                <w:color w:val="auto"/>
                <w:lang w:val="en-US" w:eastAsia="zh-CN"/>
              </w:rPr>
            </w:pPr>
            <w:ins w:id="586" w:author="001008220 [2]" w:date="2025-09-09T11:09:04Z">
              <w:r>
                <w:rPr>
                  <w:rFonts w:hint="eastAsia"/>
                  <w:color w:val="auto"/>
                  <w:lang w:val="en-US" w:eastAsia="zh-CN"/>
                </w:rPr>
                <w:t>XX</w:t>
              </w:r>
            </w:ins>
            <w:ins w:id="587" w:author="001008220 [2]" w:date="2025-09-09T11:09:05Z">
              <w:r>
                <w:rPr>
                  <w:rFonts w:hint="eastAsia"/>
                  <w:color w:val="auto"/>
                  <w:lang w:val="en-US" w:eastAsia="zh-CN"/>
                </w:rPr>
                <w:t>XX</w:t>
              </w:r>
            </w:ins>
            <w:ins w:id="588" w:author="001008220 [2]" w:date="2025-09-09T11:09:06Z">
              <w:r>
                <w:rPr>
                  <w:rFonts w:hint="eastAsia"/>
                  <w:color w:val="auto"/>
                  <w:lang w:val="en-US" w:eastAsia="zh-CN"/>
                </w:rPr>
                <w:t>-XX</w:t>
              </w:r>
            </w:ins>
            <w:ins w:id="589" w:author="001008220 [2]" w:date="2025-09-09T11:09:07Z">
              <w:r>
                <w:rPr>
                  <w:rFonts w:hint="eastAsia"/>
                  <w:color w:val="auto"/>
                  <w:lang w:val="en-US" w:eastAsia="zh-CN"/>
                </w:rPr>
                <w:t>-XX</w:t>
              </w:r>
            </w:ins>
          </w:p>
          <w:p w14:paraId="4AE65D1D">
            <w:pPr>
              <w:rPr>
                <w:ins w:id="590" w:author="001008220 [2]" w:date="2025-09-09T11:08:56Z"/>
                <w:rFonts w:hint="default"/>
                <w:color w:val="auto"/>
                <w:lang w:val="en-US" w:eastAsia="zh-CN"/>
              </w:rPr>
            </w:pPr>
            <w:ins w:id="591" w:author="001008220 [2]" w:date="2025-09-09T11:18:35Z">
              <w:r>
                <w:rPr>
                  <w:rFonts w:hint="eastAsia"/>
                  <w:color w:val="auto"/>
                  <w:lang w:val="en-US" w:eastAsia="zh-CN"/>
                </w:rPr>
                <w:t>维护</w:t>
              </w:r>
            </w:ins>
            <w:ins w:id="592" w:author="001008220 [2]" w:date="2025-09-09T11:18:36Z">
              <w:r>
                <w:rPr>
                  <w:rFonts w:hint="eastAsia"/>
                  <w:color w:val="auto"/>
                  <w:lang w:val="en-US" w:eastAsia="zh-CN"/>
                </w:rPr>
                <w:t>日期</w:t>
              </w:r>
            </w:ins>
          </w:p>
        </w:tc>
      </w:tr>
      <w:tr w14:paraId="2BB41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383DF5E7">
            <w:pPr>
              <w:rPr>
                <w:rFonts w:hint="default" w:eastAsia="宋体"/>
                <w:color w:val="auto"/>
                <w:lang w:val="en-US" w:eastAsia="zh-CN"/>
              </w:rPr>
            </w:pPr>
            <w:del w:id="593" w:author="001008220 [2]" w:date="2025-09-09T11:09:13Z">
              <w:r>
                <w:rPr>
                  <w:rFonts w:hint="default"/>
                  <w:color w:val="auto"/>
                  <w:lang w:val="en-US" w:eastAsia="zh-CN"/>
                </w:rPr>
                <w:delText>业务类型</w:delText>
              </w:r>
            </w:del>
            <w:ins w:id="594" w:author="001008220 [2]" w:date="2025-09-09T11:09:18Z">
              <w:r>
                <w:rPr>
                  <w:rFonts w:hint="eastAsia"/>
                  <w:color w:val="auto"/>
                  <w:lang w:val="en-US" w:eastAsia="zh-CN"/>
                </w:rPr>
                <w:t>报价</w:t>
              </w:r>
            </w:ins>
            <w:ins w:id="595" w:author="001008220 [2]" w:date="2025-09-09T11:09:20Z">
              <w:r>
                <w:rPr>
                  <w:rFonts w:hint="eastAsia"/>
                  <w:color w:val="auto"/>
                  <w:lang w:val="en-US" w:eastAsia="zh-CN"/>
                </w:rPr>
                <w:t>信息</w:t>
              </w:r>
            </w:ins>
          </w:p>
        </w:tc>
        <w:tc>
          <w:tcPr>
            <w:tcW w:w="1590" w:type="dxa"/>
          </w:tcPr>
          <w:p w14:paraId="7E94B503">
            <w:pPr>
              <w:rPr>
                <w:color w:val="auto"/>
                <w:lang w:val="zh-CN"/>
              </w:rPr>
            </w:pPr>
            <w:r>
              <w:rPr>
                <w:rFonts w:hint="eastAsia"/>
                <w:color w:val="auto"/>
                <w:lang w:val="en-US" w:eastAsia="zh-CN"/>
              </w:rPr>
              <w:t>输出</w:t>
            </w:r>
          </w:p>
        </w:tc>
        <w:tc>
          <w:tcPr>
            <w:tcW w:w="4467" w:type="dxa"/>
          </w:tcPr>
          <w:p w14:paraId="3BE3EA04">
            <w:pPr>
              <w:pStyle w:val="10"/>
              <w:rPr>
                <w:del w:id="596" w:author="001008220 [2]" w:date="2025-09-09T11:09:26Z"/>
                <w:rFonts w:hint="eastAsia"/>
                <w:lang w:val="en-US" w:eastAsia="zh-CN"/>
              </w:rPr>
            </w:pPr>
            <w:del w:id="597" w:author="001008220 [2]" w:date="2025-09-09T11:09:26Z">
              <w:r>
                <w:rPr>
                  <w:rFonts w:hint="eastAsia"/>
                  <w:lang w:val="en-US" w:eastAsia="zh-CN"/>
                </w:rPr>
                <w:delText>即期</w:delText>
              </w:r>
            </w:del>
          </w:p>
          <w:p w14:paraId="2BE9D1ED">
            <w:pPr>
              <w:pStyle w:val="10"/>
              <w:rPr>
                <w:del w:id="598" w:author="001008220 [2]" w:date="2025-09-09T11:09:26Z"/>
                <w:rFonts w:hint="eastAsia"/>
                <w:lang w:val="en-US" w:eastAsia="zh-CN"/>
              </w:rPr>
            </w:pPr>
            <w:del w:id="599" w:author="001008220 [2]" w:date="2025-09-09T11:09:26Z">
              <w:r>
                <w:rPr>
                  <w:rFonts w:hint="eastAsia"/>
                  <w:lang w:val="en-US" w:eastAsia="zh-CN"/>
                </w:rPr>
                <w:delText>远期</w:delText>
              </w:r>
            </w:del>
          </w:p>
          <w:p w14:paraId="5E973CC3">
            <w:pPr>
              <w:rPr>
                <w:color w:val="auto"/>
                <w:lang w:val="zh-CN"/>
              </w:rPr>
            </w:pPr>
            <w:del w:id="600" w:author="001008220 [2]" w:date="2025-09-09T11:09:26Z">
              <w:r>
                <w:rPr>
                  <w:rFonts w:hint="eastAsia"/>
                  <w:lang w:val="en-US" w:eastAsia="zh-CN"/>
                </w:rPr>
                <w:delText>掉期</w:delText>
              </w:r>
            </w:del>
          </w:p>
        </w:tc>
      </w:tr>
      <w:tr w14:paraId="74297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2112721B">
            <w:pPr>
              <w:rPr>
                <w:rFonts w:hint="default"/>
                <w:color w:val="auto"/>
                <w:lang w:val="en-US" w:eastAsia="zh-CN"/>
              </w:rPr>
            </w:pPr>
            <w:ins w:id="601" w:author="001008220 [2]" w:date="2025-09-09T11:09:32Z">
              <w:r>
                <w:rPr>
                  <w:rFonts w:hint="eastAsia"/>
                  <w:color w:val="auto"/>
                  <w:lang w:val="en-US" w:eastAsia="zh-CN"/>
                </w:rPr>
                <w:t>报价</w:t>
              </w:r>
            </w:ins>
            <w:del w:id="602" w:author="001008220 [2]" w:date="2025-09-09T11:09:31Z">
              <w:r>
                <w:rPr>
                  <w:rFonts w:hint="eastAsia"/>
                  <w:color w:val="auto"/>
                  <w:lang w:val="en-US" w:eastAsia="zh-CN"/>
                </w:rPr>
                <w:delText>汇率</w:delText>
              </w:r>
            </w:del>
            <w:r>
              <w:rPr>
                <w:rFonts w:hint="eastAsia"/>
                <w:color w:val="auto"/>
                <w:lang w:val="en-US" w:eastAsia="zh-CN"/>
              </w:rPr>
              <w:t>状态</w:t>
            </w:r>
          </w:p>
        </w:tc>
        <w:tc>
          <w:tcPr>
            <w:tcW w:w="1590" w:type="dxa"/>
          </w:tcPr>
          <w:p w14:paraId="5673BC5A">
            <w:pPr>
              <w:rPr>
                <w:color w:val="auto"/>
                <w:lang w:val="zh-CN"/>
              </w:rPr>
            </w:pPr>
            <w:r>
              <w:rPr>
                <w:rFonts w:hint="eastAsia"/>
                <w:color w:val="auto"/>
                <w:lang w:val="en-US" w:eastAsia="zh-CN"/>
              </w:rPr>
              <w:t>输出</w:t>
            </w:r>
          </w:p>
        </w:tc>
        <w:tc>
          <w:tcPr>
            <w:tcW w:w="4467" w:type="dxa"/>
          </w:tcPr>
          <w:p w14:paraId="1D763D46">
            <w:pPr>
              <w:rPr>
                <w:del w:id="603" w:author="001008220 [2]" w:date="2025-09-09T11:09:35Z"/>
                <w:rFonts w:hint="eastAsia"/>
                <w:color w:val="auto"/>
                <w:lang w:val="en-US" w:eastAsia="zh-CN"/>
              </w:rPr>
            </w:pPr>
            <w:del w:id="604" w:author="001008220 [2]" w:date="2025-09-09T11:09:36Z">
              <w:r>
                <w:rPr>
                  <w:rFonts w:hint="eastAsia"/>
                  <w:color w:val="auto"/>
                  <w:lang w:val="en-US" w:eastAsia="zh-CN"/>
                </w:rPr>
                <w:delText>待</w:delText>
              </w:r>
            </w:del>
            <w:del w:id="605" w:author="001008220 [2]" w:date="2025-09-09T11:09:35Z">
              <w:r>
                <w:rPr>
                  <w:rFonts w:hint="eastAsia"/>
                  <w:color w:val="auto"/>
                  <w:lang w:val="en-US" w:eastAsia="zh-CN"/>
                </w:rPr>
                <w:delText>生效</w:delText>
              </w:r>
            </w:del>
          </w:p>
          <w:p w14:paraId="1D763D46">
            <w:pPr>
              <w:rPr>
                <w:rFonts w:hint="eastAsia"/>
                <w:color w:val="auto"/>
                <w:lang w:val="en-US" w:eastAsia="zh-CN"/>
              </w:rPr>
              <w:pPrChange w:id="606" w:author="001008220 [2]" w:date="2025-09-09T11:09:35Z">
                <w:pPr>
                  <w:pStyle w:val="10"/>
                </w:pPr>
              </w:pPrChange>
            </w:pPr>
            <w:r>
              <w:rPr>
                <w:rFonts w:hint="eastAsia"/>
                <w:color w:val="auto"/>
                <w:lang w:val="en-US" w:eastAsia="zh-CN"/>
              </w:rPr>
              <w:t>生效</w:t>
            </w:r>
          </w:p>
          <w:p w14:paraId="45143621">
            <w:pPr>
              <w:pStyle w:val="10"/>
              <w:rPr>
                <w:rFonts w:hint="default"/>
                <w:color w:val="auto"/>
                <w:lang w:val="en-US" w:eastAsia="zh-CN"/>
              </w:rPr>
            </w:pPr>
            <w:r>
              <w:rPr>
                <w:rFonts w:hint="eastAsia"/>
                <w:color w:val="auto"/>
                <w:lang w:val="en-US" w:eastAsia="zh-CN"/>
              </w:rPr>
              <w:t>失效</w:t>
            </w:r>
          </w:p>
        </w:tc>
      </w:tr>
      <w:tr w14:paraId="6AF00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07" w:author="001008220 [2]" w:date="2025-09-09T11:09:45Z"/>
        </w:trPr>
        <w:tc>
          <w:tcPr>
            <w:tcW w:w="2101" w:type="dxa"/>
          </w:tcPr>
          <w:p w14:paraId="4D12243F">
            <w:pPr>
              <w:rPr>
                <w:del w:id="608" w:author="001008220 [2]" w:date="2025-09-09T11:09:45Z"/>
                <w:rFonts w:hint="default" w:ascii="Calibri" w:hAnsi="Calibri" w:eastAsia="宋体" w:cs="黑体"/>
                <w:color w:val="auto"/>
                <w:kern w:val="2"/>
                <w:sz w:val="21"/>
                <w:szCs w:val="22"/>
                <w:lang w:val="en-US" w:eastAsia="zh-CN" w:bidi="ar-SA"/>
              </w:rPr>
            </w:pPr>
            <w:del w:id="609" w:author="001008220 [2]" w:date="2025-09-09T11:09:45Z">
              <w:r>
                <w:rPr>
                  <w:rFonts w:hint="eastAsia"/>
                  <w:color w:val="auto"/>
                  <w:lang w:val="en-US" w:eastAsia="zh-CN"/>
                </w:rPr>
                <w:delText>近端/唯一卖出币种</w:delText>
              </w:r>
            </w:del>
          </w:p>
        </w:tc>
        <w:tc>
          <w:tcPr>
            <w:tcW w:w="1590" w:type="dxa"/>
          </w:tcPr>
          <w:p w14:paraId="48F46CA2">
            <w:pPr>
              <w:rPr>
                <w:del w:id="610" w:author="001008220 [2]" w:date="2025-09-09T11:09:45Z"/>
                <w:color w:val="auto"/>
                <w:lang w:val="zh-CN"/>
              </w:rPr>
            </w:pPr>
            <w:del w:id="611" w:author="001008220 [2]" w:date="2025-09-09T11:09:45Z">
              <w:r>
                <w:rPr>
                  <w:rFonts w:hint="eastAsia"/>
                  <w:color w:val="auto"/>
                  <w:lang w:val="en-US" w:eastAsia="zh-CN"/>
                </w:rPr>
                <w:delText>输出</w:delText>
              </w:r>
            </w:del>
          </w:p>
        </w:tc>
        <w:tc>
          <w:tcPr>
            <w:tcW w:w="4467" w:type="dxa"/>
          </w:tcPr>
          <w:p w14:paraId="03D3EF2B">
            <w:pPr>
              <w:rPr>
                <w:del w:id="612" w:author="001008220 [2]" w:date="2025-09-09T11:09:45Z"/>
                <w:color w:val="auto"/>
                <w:lang w:val="zh-CN"/>
              </w:rPr>
            </w:pPr>
          </w:p>
        </w:tc>
      </w:tr>
      <w:tr w14:paraId="370C9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13" w:author="001008220 [2]" w:date="2025-09-09T11:09:45Z"/>
        </w:trPr>
        <w:tc>
          <w:tcPr>
            <w:tcW w:w="2101" w:type="dxa"/>
          </w:tcPr>
          <w:p w14:paraId="6AE1A1D6">
            <w:pPr>
              <w:rPr>
                <w:del w:id="614" w:author="001008220 [2]" w:date="2025-09-09T11:09:45Z"/>
                <w:rFonts w:hint="default" w:ascii="Calibri" w:hAnsi="Calibri" w:eastAsia="宋体" w:cs="黑体"/>
                <w:color w:val="auto"/>
                <w:kern w:val="2"/>
                <w:sz w:val="21"/>
                <w:szCs w:val="22"/>
                <w:lang w:val="en-US" w:eastAsia="zh-CN" w:bidi="ar-SA"/>
              </w:rPr>
            </w:pPr>
            <w:del w:id="615" w:author="001008220 [2]" w:date="2025-09-09T11:09:45Z">
              <w:r>
                <w:rPr>
                  <w:rFonts w:hint="eastAsia"/>
                  <w:color w:val="auto"/>
                  <w:lang w:val="en-US" w:eastAsia="zh-CN"/>
                </w:rPr>
                <w:delText>近端/唯一买入币种</w:delText>
              </w:r>
            </w:del>
          </w:p>
        </w:tc>
        <w:tc>
          <w:tcPr>
            <w:tcW w:w="1590" w:type="dxa"/>
          </w:tcPr>
          <w:p w14:paraId="7320870B">
            <w:pPr>
              <w:rPr>
                <w:del w:id="616" w:author="001008220 [2]" w:date="2025-09-09T11:09:45Z"/>
                <w:color w:val="auto"/>
                <w:lang w:val="zh-CN"/>
              </w:rPr>
            </w:pPr>
            <w:del w:id="617" w:author="001008220 [2]" w:date="2025-09-09T11:09:45Z">
              <w:r>
                <w:rPr>
                  <w:rFonts w:hint="eastAsia"/>
                  <w:color w:val="auto"/>
                  <w:lang w:val="en-US" w:eastAsia="zh-CN"/>
                </w:rPr>
                <w:delText>输出</w:delText>
              </w:r>
            </w:del>
          </w:p>
        </w:tc>
        <w:tc>
          <w:tcPr>
            <w:tcW w:w="4467" w:type="dxa"/>
          </w:tcPr>
          <w:p w14:paraId="6FCB5188">
            <w:pPr>
              <w:rPr>
                <w:del w:id="618" w:author="001008220 [2]" w:date="2025-09-09T11:09:45Z"/>
                <w:color w:val="auto"/>
                <w:lang w:val="zh-CN"/>
              </w:rPr>
            </w:pPr>
          </w:p>
        </w:tc>
      </w:tr>
      <w:tr w14:paraId="74417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19" w:author="001008220 [2]" w:date="2025-09-09T11:09:45Z"/>
        </w:trPr>
        <w:tc>
          <w:tcPr>
            <w:tcW w:w="2101" w:type="dxa"/>
          </w:tcPr>
          <w:p w14:paraId="2CFECD91">
            <w:pPr>
              <w:rPr>
                <w:del w:id="620" w:author="001008220 [2]" w:date="2025-09-09T11:09:45Z"/>
                <w:rFonts w:hint="default"/>
                <w:color w:val="auto"/>
                <w:lang w:val="en-US" w:eastAsia="zh-CN"/>
              </w:rPr>
            </w:pPr>
            <w:del w:id="621" w:author="001008220 [2]" w:date="2025-09-09T11:09:45Z">
              <w:r>
                <w:rPr>
                  <w:rFonts w:hint="eastAsia"/>
                  <w:color w:val="auto"/>
                  <w:lang w:val="en-US" w:eastAsia="zh-CN"/>
                </w:rPr>
                <w:delText>近端/唯一汇率</w:delText>
              </w:r>
            </w:del>
          </w:p>
        </w:tc>
        <w:tc>
          <w:tcPr>
            <w:tcW w:w="1590" w:type="dxa"/>
          </w:tcPr>
          <w:p w14:paraId="3BC50B98">
            <w:pPr>
              <w:rPr>
                <w:del w:id="622" w:author="001008220 [2]" w:date="2025-09-09T11:09:45Z"/>
                <w:rFonts w:hint="default"/>
                <w:color w:val="auto"/>
                <w:lang w:val="en-US" w:eastAsia="zh-CN"/>
              </w:rPr>
            </w:pPr>
            <w:del w:id="623" w:author="001008220 [2]" w:date="2025-09-09T11:09:45Z">
              <w:r>
                <w:rPr>
                  <w:rFonts w:hint="eastAsia"/>
                  <w:color w:val="auto"/>
                  <w:lang w:val="en-US" w:eastAsia="zh-CN"/>
                </w:rPr>
                <w:delText>输出</w:delText>
              </w:r>
            </w:del>
          </w:p>
        </w:tc>
        <w:tc>
          <w:tcPr>
            <w:tcW w:w="4467" w:type="dxa"/>
          </w:tcPr>
          <w:p w14:paraId="7F11E65E">
            <w:pPr>
              <w:rPr>
                <w:del w:id="624" w:author="001008220 [2]" w:date="2025-09-09T11:09:45Z"/>
                <w:color w:val="auto"/>
                <w:lang w:val="zh-CN"/>
              </w:rPr>
            </w:pPr>
          </w:p>
        </w:tc>
      </w:tr>
      <w:tr w14:paraId="5EDC3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25" w:author="001008220 [2]" w:date="2025-09-09T11:09:45Z"/>
        </w:trPr>
        <w:tc>
          <w:tcPr>
            <w:tcW w:w="2101" w:type="dxa"/>
            <w:shd w:val="clear" w:color="auto" w:fill="auto"/>
          </w:tcPr>
          <w:p w14:paraId="56C77799">
            <w:pPr>
              <w:rPr>
                <w:del w:id="626" w:author="001008220 [2]" w:date="2025-09-09T11:09:45Z"/>
                <w:rFonts w:hint="eastAsia" w:ascii="Calibri" w:hAnsi="Calibri" w:eastAsia="宋体" w:cs="黑体"/>
                <w:color w:val="auto"/>
                <w:kern w:val="2"/>
                <w:sz w:val="21"/>
                <w:szCs w:val="22"/>
                <w:lang w:val="en-US" w:eastAsia="zh-CN" w:bidi="ar-SA"/>
              </w:rPr>
            </w:pPr>
            <w:del w:id="627" w:author="001008220 [2]" w:date="2025-09-09T11:09:45Z">
              <w:r>
                <w:rPr>
                  <w:rFonts w:hint="eastAsia"/>
                  <w:color w:val="auto"/>
                  <w:lang w:val="en-US" w:eastAsia="zh-CN"/>
                </w:rPr>
                <w:delText>远端卖出币种</w:delText>
              </w:r>
            </w:del>
          </w:p>
        </w:tc>
        <w:tc>
          <w:tcPr>
            <w:tcW w:w="1590" w:type="dxa"/>
            <w:shd w:val="clear" w:color="auto" w:fill="auto"/>
          </w:tcPr>
          <w:p w14:paraId="2F89FF70">
            <w:pPr>
              <w:rPr>
                <w:del w:id="628" w:author="001008220 [2]" w:date="2025-09-09T11:09:45Z"/>
                <w:rFonts w:hint="eastAsia" w:ascii="Calibri" w:hAnsi="Calibri" w:eastAsia="宋体" w:cs="黑体"/>
                <w:color w:val="auto"/>
                <w:kern w:val="2"/>
                <w:sz w:val="21"/>
                <w:szCs w:val="22"/>
                <w:lang w:val="en-US" w:eastAsia="zh-CN" w:bidi="ar-SA"/>
              </w:rPr>
            </w:pPr>
            <w:del w:id="629" w:author="001008220 [2]" w:date="2025-09-09T11:09:45Z">
              <w:r>
                <w:rPr>
                  <w:rFonts w:hint="eastAsia"/>
                  <w:color w:val="auto"/>
                  <w:lang w:val="en-US" w:eastAsia="zh-CN"/>
                </w:rPr>
                <w:delText>输出</w:delText>
              </w:r>
            </w:del>
          </w:p>
        </w:tc>
        <w:tc>
          <w:tcPr>
            <w:tcW w:w="4467" w:type="dxa"/>
          </w:tcPr>
          <w:p w14:paraId="13946822">
            <w:pPr>
              <w:rPr>
                <w:del w:id="630" w:author="001008220 [2]" w:date="2025-09-09T11:09:45Z"/>
                <w:color w:val="auto"/>
                <w:lang w:val="zh-CN"/>
              </w:rPr>
            </w:pPr>
          </w:p>
        </w:tc>
      </w:tr>
      <w:tr w14:paraId="1AA9C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31" w:author="001008220 [2]" w:date="2025-09-09T11:09:45Z"/>
        </w:trPr>
        <w:tc>
          <w:tcPr>
            <w:tcW w:w="2101" w:type="dxa"/>
            <w:shd w:val="clear" w:color="auto" w:fill="auto"/>
          </w:tcPr>
          <w:p w14:paraId="3C930312">
            <w:pPr>
              <w:rPr>
                <w:del w:id="632" w:author="001008220 [2]" w:date="2025-09-09T11:09:45Z"/>
                <w:rFonts w:hint="eastAsia" w:ascii="Calibri" w:hAnsi="Calibri" w:eastAsia="宋体" w:cs="黑体"/>
                <w:color w:val="auto"/>
                <w:kern w:val="2"/>
                <w:sz w:val="21"/>
                <w:szCs w:val="22"/>
                <w:lang w:val="en-US" w:eastAsia="zh-CN" w:bidi="ar-SA"/>
              </w:rPr>
            </w:pPr>
            <w:del w:id="633" w:author="001008220 [2]" w:date="2025-09-09T11:09:45Z">
              <w:r>
                <w:rPr>
                  <w:rFonts w:hint="eastAsia"/>
                  <w:color w:val="auto"/>
                  <w:lang w:val="en-US" w:eastAsia="zh-CN"/>
                </w:rPr>
                <w:delText>远端买入币种</w:delText>
              </w:r>
            </w:del>
          </w:p>
        </w:tc>
        <w:tc>
          <w:tcPr>
            <w:tcW w:w="1590" w:type="dxa"/>
            <w:shd w:val="clear" w:color="auto" w:fill="auto"/>
          </w:tcPr>
          <w:p w14:paraId="111B6DB9">
            <w:pPr>
              <w:rPr>
                <w:del w:id="634" w:author="001008220 [2]" w:date="2025-09-09T11:09:45Z"/>
                <w:rFonts w:hint="eastAsia" w:ascii="Calibri" w:hAnsi="Calibri" w:eastAsia="宋体" w:cs="黑体"/>
                <w:color w:val="auto"/>
                <w:kern w:val="2"/>
                <w:sz w:val="21"/>
                <w:szCs w:val="22"/>
                <w:lang w:val="en-US" w:eastAsia="zh-CN" w:bidi="ar-SA"/>
              </w:rPr>
            </w:pPr>
            <w:del w:id="635" w:author="001008220 [2]" w:date="2025-09-09T11:09:45Z">
              <w:r>
                <w:rPr>
                  <w:rFonts w:hint="eastAsia"/>
                  <w:color w:val="auto"/>
                  <w:lang w:val="en-US" w:eastAsia="zh-CN"/>
                </w:rPr>
                <w:delText>输出</w:delText>
              </w:r>
            </w:del>
          </w:p>
        </w:tc>
        <w:tc>
          <w:tcPr>
            <w:tcW w:w="4467" w:type="dxa"/>
          </w:tcPr>
          <w:p w14:paraId="3E5C8A50">
            <w:pPr>
              <w:rPr>
                <w:del w:id="636" w:author="001008220 [2]" w:date="2025-09-09T11:09:45Z"/>
                <w:color w:val="auto"/>
                <w:lang w:val="zh-CN"/>
              </w:rPr>
            </w:pPr>
          </w:p>
        </w:tc>
      </w:tr>
      <w:tr w14:paraId="1EE73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37" w:author="001008220 [2]" w:date="2025-09-09T11:09:45Z"/>
        </w:trPr>
        <w:tc>
          <w:tcPr>
            <w:tcW w:w="2101" w:type="dxa"/>
            <w:shd w:val="clear" w:color="auto" w:fill="auto"/>
          </w:tcPr>
          <w:p w14:paraId="6B072AD3">
            <w:pPr>
              <w:rPr>
                <w:del w:id="638" w:author="001008220 [2]" w:date="2025-09-09T11:09:45Z"/>
                <w:rFonts w:hint="eastAsia" w:ascii="Calibri" w:hAnsi="Calibri" w:eastAsia="宋体" w:cs="黑体"/>
                <w:color w:val="auto"/>
                <w:kern w:val="2"/>
                <w:sz w:val="21"/>
                <w:szCs w:val="22"/>
                <w:lang w:val="en-US" w:eastAsia="zh-CN" w:bidi="ar-SA"/>
              </w:rPr>
            </w:pPr>
            <w:del w:id="639" w:author="001008220 [2]" w:date="2025-09-09T11:09:45Z">
              <w:r>
                <w:rPr>
                  <w:rFonts w:hint="eastAsia"/>
                  <w:color w:val="auto"/>
                  <w:lang w:val="en-US" w:eastAsia="zh-CN"/>
                </w:rPr>
                <w:delText>远端汇率</w:delText>
              </w:r>
            </w:del>
          </w:p>
        </w:tc>
        <w:tc>
          <w:tcPr>
            <w:tcW w:w="1590" w:type="dxa"/>
            <w:shd w:val="clear" w:color="auto" w:fill="auto"/>
          </w:tcPr>
          <w:p w14:paraId="7DC9EB5B">
            <w:pPr>
              <w:rPr>
                <w:del w:id="640" w:author="001008220 [2]" w:date="2025-09-09T11:09:45Z"/>
                <w:rFonts w:hint="eastAsia" w:ascii="Calibri" w:hAnsi="Calibri" w:eastAsia="宋体" w:cs="黑体"/>
                <w:color w:val="auto"/>
                <w:kern w:val="2"/>
                <w:sz w:val="21"/>
                <w:szCs w:val="22"/>
                <w:lang w:val="en-US" w:eastAsia="zh-CN" w:bidi="ar-SA"/>
              </w:rPr>
            </w:pPr>
            <w:del w:id="641" w:author="001008220 [2]" w:date="2025-09-09T11:09:45Z">
              <w:r>
                <w:rPr>
                  <w:rFonts w:hint="eastAsia"/>
                  <w:color w:val="auto"/>
                  <w:lang w:val="en-US" w:eastAsia="zh-CN"/>
                </w:rPr>
                <w:delText>输出</w:delText>
              </w:r>
            </w:del>
          </w:p>
        </w:tc>
        <w:tc>
          <w:tcPr>
            <w:tcW w:w="4467" w:type="dxa"/>
          </w:tcPr>
          <w:p w14:paraId="4428DC6C">
            <w:pPr>
              <w:rPr>
                <w:del w:id="642" w:author="001008220 [2]" w:date="2025-09-09T11:09:45Z"/>
                <w:color w:val="auto"/>
                <w:lang w:val="zh-CN"/>
              </w:rPr>
            </w:pPr>
          </w:p>
        </w:tc>
      </w:tr>
      <w:tr w14:paraId="76CA4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3318D66F">
            <w:pPr>
              <w:rPr>
                <w:rFonts w:hint="eastAsia" w:ascii="Calibri" w:hAnsi="Calibri" w:eastAsia="宋体" w:cs="黑体"/>
                <w:color w:val="auto"/>
                <w:kern w:val="2"/>
                <w:sz w:val="21"/>
                <w:szCs w:val="22"/>
                <w:lang w:val="en-US" w:eastAsia="zh-CN" w:bidi="ar-SA"/>
              </w:rPr>
            </w:pPr>
            <w:r>
              <w:rPr>
                <w:rFonts w:hint="eastAsia"/>
                <w:color w:val="auto"/>
                <w:lang w:val="en-US" w:eastAsia="zh-CN"/>
              </w:rPr>
              <w:t>维护人</w:t>
            </w:r>
          </w:p>
        </w:tc>
        <w:tc>
          <w:tcPr>
            <w:tcW w:w="1590" w:type="dxa"/>
          </w:tcPr>
          <w:p w14:paraId="3F84157B">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4467" w:type="dxa"/>
          </w:tcPr>
          <w:p w14:paraId="742248D0">
            <w:pPr>
              <w:rPr>
                <w:rFonts w:hint="eastAsia"/>
                <w:color w:val="auto"/>
                <w:lang w:val="en-US" w:eastAsia="zh-CN"/>
              </w:rPr>
            </w:pPr>
            <w:r>
              <w:rPr>
                <w:rFonts w:hint="eastAsia"/>
                <w:color w:val="auto"/>
                <w:lang w:val="en-US" w:eastAsia="zh-CN"/>
              </w:rPr>
              <w:t>多次维护，按最新维护人覆盖</w:t>
            </w:r>
          </w:p>
          <w:p w14:paraId="5ECE7308">
            <w:pPr>
              <w:rPr>
                <w:rFonts w:hint="default"/>
                <w:color w:val="auto"/>
                <w:lang w:val="en-US" w:eastAsia="zh-CN"/>
              </w:rPr>
            </w:pPr>
            <w:r>
              <w:rPr>
                <w:rFonts w:hint="eastAsia"/>
                <w:lang w:val="en-US" w:eastAsia="zh-CN"/>
              </w:rPr>
              <w:t>展示工号</w:t>
            </w:r>
          </w:p>
        </w:tc>
      </w:tr>
      <w:tr w14:paraId="6421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43" w:author="001008220 [2]" w:date="2025-09-09T11:18:32Z"/>
        </w:trPr>
        <w:tc>
          <w:tcPr>
            <w:tcW w:w="2101" w:type="dxa"/>
          </w:tcPr>
          <w:p w14:paraId="48D15173">
            <w:pPr>
              <w:rPr>
                <w:del w:id="644" w:author="001008220 [2]" w:date="2025-09-09T11:18:32Z"/>
                <w:rFonts w:hint="eastAsia" w:ascii="Calibri" w:hAnsi="Calibri" w:eastAsia="宋体" w:cs="黑体"/>
                <w:color w:val="auto"/>
                <w:kern w:val="2"/>
                <w:sz w:val="21"/>
                <w:szCs w:val="22"/>
                <w:lang w:val="en-US" w:eastAsia="zh-CN" w:bidi="ar-SA"/>
              </w:rPr>
            </w:pPr>
            <w:del w:id="645" w:author="001008220 [2]" w:date="2025-09-09T11:18:32Z">
              <w:r>
                <w:rPr>
                  <w:rFonts w:hint="eastAsia"/>
                  <w:color w:val="auto"/>
                  <w:lang w:val="en-US" w:eastAsia="zh-CN"/>
                </w:rPr>
                <w:delText>维护时间</w:delText>
              </w:r>
            </w:del>
          </w:p>
        </w:tc>
        <w:tc>
          <w:tcPr>
            <w:tcW w:w="1590" w:type="dxa"/>
          </w:tcPr>
          <w:p w14:paraId="0E44F3A9">
            <w:pPr>
              <w:rPr>
                <w:del w:id="646" w:author="001008220 [2]" w:date="2025-09-09T11:18:32Z"/>
                <w:rFonts w:hint="eastAsia" w:ascii="Calibri" w:hAnsi="Calibri" w:eastAsia="宋体" w:cs="黑体"/>
                <w:color w:val="auto"/>
                <w:kern w:val="2"/>
                <w:sz w:val="21"/>
                <w:szCs w:val="22"/>
                <w:lang w:val="en-US" w:eastAsia="zh-CN" w:bidi="ar-SA"/>
              </w:rPr>
            </w:pPr>
            <w:del w:id="647" w:author="001008220 [2]" w:date="2025-09-09T11:18:32Z">
              <w:r>
                <w:rPr>
                  <w:rFonts w:hint="eastAsia"/>
                  <w:color w:val="auto"/>
                  <w:lang w:val="en-US" w:eastAsia="zh-CN"/>
                </w:rPr>
                <w:delText>输出</w:delText>
              </w:r>
            </w:del>
          </w:p>
        </w:tc>
        <w:tc>
          <w:tcPr>
            <w:tcW w:w="4467" w:type="dxa"/>
          </w:tcPr>
          <w:p w14:paraId="5A7C245C">
            <w:pPr>
              <w:rPr>
                <w:del w:id="648" w:author="001008220 [2]" w:date="2025-09-09T11:18:32Z"/>
                <w:color w:val="auto"/>
                <w:lang w:val="zh-CN"/>
              </w:rPr>
            </w:pPr>
            <w:del w:id="649" w:author="001008220 [2]" w:date="2025-09-09T11:18:32Z">
              <w:r>
                <w:rPr>
                  <w:rFonts w:hint="eastAsia"/>
                  <w:color w:val="auto"/>
                  <w:lang w:val="en-US" w:eastAsia="zh-CN"/>
                </w:rPr>
                <w:delText>多次维护，按最新维护时间覆盖</w:delText>
              </w:r>
            </w:del>
          </w:p>
        </w:tc>
      </w:tr>
      <w:tr w14:paraId="6B637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07BF1E8A">
            <w:pPr>
              <w:rPr>
                <w:rFonts w:hint="eastAsia"/>
                <w:color w:val="auto"/>
                <w:lang w:val="en-US" w:eastAsia="zh-CN"/>
              </w:rPr>
            </w:pPr>
          </w:p>
        </w:tc>
        <w:tc>
          <w:tcPr>
            <w:tcW w:w="1590" w:type="dxa"/>
          </w:tcPr>
          <w:p w14:paraId="17730241">
            <w:pPr>
              <w:rPr>
                <w:color w:val="auto"/>
                <w:lang w:val="zh-CN"/>
              </w:rPr>
            </w:pPr>
          </w:p>
        </w:tc>
        <w:tc>
          <w:tcPr>
            <w:tcW w:w="4467" w:type="dxa"/>
          </w:tcPr>
          <w:p w14:paraId="0D9E445A">
            <w:pPr>
              <w:rPr>
                <w:color w:val="auto"/>
                <w:lang w:val="zh-CN"/>
              </w:rPr>
            </w:pPr>
          </w:p>
        </w:tc>
      </w:tr>
      <w:tr w14:paraId="24117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4690CB53">
            <w:pPr>
              <w:rPr>
                <w:rFonts w:hint="default"/>
                <w:color w:val="auto"/>
                <w:lang w:val="en-US"/>
              </w:rPr>
            </w:pPr>
            <w:r>
              <w:rPr>
                <w:rFonts w:hint="eastAsia"/>
                <w:lang w:val="en-US" w:eastAsia="zh-CN"/>
              </w:rPr>
              <w:t>新增页面</w:t>
            </w:r>
          </w:p>
        </w:tc>
      </w:tr>
      <w:tr w14:paraId="18BEF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477EF0B1">
            <w:pPr>
              <w:rPr>
                <w:rFonts w:hint="default"/>
                <w:color w:val="auto"/>
                <w:lang w:val="en-US" w:eastAsia="zh-CN"/>
              </w:rPr>
            </w:pPr>
            <w:del w:id="650" w:author="001008220 [2]" w:date="2025-09-09T11:10:05Z">
              <w:r>
                <w:rPr>
                  <w:rFonts w:hint="default"/>
                  <w:color w:val="auto"/>
                  <w:lang w:val="en-US" w:eastAsia="zh-CN"/>
                </w:rPr>
                <w:delText>业务类型</w:delText>
              </w:r>
            </w:del>
            <w:ins w:id="651" w:author="001008220 [2]" w:date="2025-09-09T11:10:07Z">
              <w:r>
                <w:rPr>
                  <w:rFonts w:hint="eastAsia"/>
                  <w:color w:val="auto"/>
                  <w:lang w:val="en-US" w:eastAsia="zh-CN"/>
                </w:rPr>
                <w:t>报价</w:t>
              </w:r>
            </w:ins>
            <w:ins w:id="652" w:author="001008220 [2]" w:date="2025-09-09T11:10:11Z">
              <w:r>
                <w:rPr>
                  <w:rFonts w:hint="eastAsia"/>
                  <w:color w:val="auto"/>
                  <w:lang w:val="en-US" w:eastAsia="zh-CN"/>
                </w:rPr>
                <w:t>信息</w:t>
              </w:r>
            </w:ins>
          </w:p>
        </w:tc>
        <w:tc>
          <w:tcPr>
            <w:tcW w:w="1590" w:type="dxa"/>
          </w:tcPr>
          <w:p w14:paraId="10B0F734">
            <w:pPr>
              <w:rPr>
                <w:rFonts w:hint="eastAsia" w:eastAsia="宋体"/>
                <w:color w:val="auto"/>
                <w:lang w:val="en-US" w:eastAsia="zh-CN"/>
              </w:rPr>
            </w:pPr>
            <w:r>
              <w:rPr>
                <w:rFonts w:hint="eastAsia"/>
                <w:color w:val="auto"/>
                <w:lang w:val="en-US" w:eastAsia="zh-CN"/>
              </w:rPr>
              <w:t>必输</w:t>
            </w:r>
          </w:p>
        </w:tc>
        <w:tc>
          <w:tcPr>
            <w:tcW w:w="4467" w:type="dxa"/>
          </w:tcPr>
          <w:p w14:paraId="3968653D">
            <w:pPr>
              <w:pStyle w:val="10"/>
              <w:rPr>
                <w:del w:id="653" w:author="001008220 [2]" w:date="2025-09-09T11:10:14Z"/>
                <w:rFonts w:hint="eastAsia"/>
                <w:lang w:val="en-US" w:eastAsia="zh-CN"/>
              </w:rPr>
            </w:pPr>
            <w:del w:id="654" w:author="001008220 [2]" w:date="2025-09-09T11:10:14Z">
              <w:r>
                <w:rPr>
                  <w:rFonts w:hint="eastAsia"/>
                  <w:lang w:val="en-US" w:eastAsia="zh-CN"/>
                </w:rPr>
                <w:delText>即期</w:delText>
              </w:r>
            </w:del>
          </w:p>
          <w:p w14:paraId="27E8A41F">
            <w:pPr>
              <w:pStyle w:val="10"/>
              <w:rPr>
                <w:del w:id="655" w:author="001008220 [2]" w:date="2025-09-09T11:10:14Z"/>
                <w:rFonts w:hint="eastAsia"/>
                <w:lang w:val="en-US" w:eastAsia="zh-CN"/>
              </w:rPr>
            </w:pPr>
            <w:del w:id="656" w:author="001008220 [2]" w:date="2025-09-09T11:10:14Z">
              <w:r>
                <w:rPr>
                  <w:rFonts w:hint="eastAsia"/>
                  <w:lang w:val="en-US" w:eastAsia="zh-CN"/>
                </w:rPr>
                <w:delText>远期</w:delText>
              </w:r>
            </w:del>
          </w:p>
          <w:p w14:paraId="4DA8C8E7">
            <w:pPr>
              <w:rPr>
                <w:rFonts w:hint="default" w:eastAsia="宋体"/>
                <w:color w:val="auto"/>
                <w:lang w:val="en-US" w:eastAsia="zh-CN"/>
              </w:rPr>
            </w:pPr>
            <w:del w:id="657" w:author="001008220 [2]" w:date="2025-09-09T11:10:14Z">
              <w:r>
                <w:rPr>
                  <w:rFonts w:hint="eastAsia"/>
                  <w:lang w:val="en-US" w:eastAsia="zh-CN"/>
                </w:rPr>
                <w:delText>掉期</w:delText>
              </w:r>
            </w:del>
          </w:p>
        </w:tc>
      </w:tr>
      <w:tr w14:paraId="57F64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68FB3ED2">
            <w:pPr>
              <w:rPr>
                <w:rFonts w:hint="default"/>
                <w:color w:val="auto"/>
                <w:lang w:val="en-US" w:eastAsia="zh-CN"/>
              </w:rPr>
            </w:pPr>
            <w:del w:id="658" w:author="001008220 [2]" w:date="2025-09-09T11:10:22Z">
              <w:r>
                <w:rPr>
                  <w:rFonts w:hint="default"/>
                  <w:color w:val="auto"/>
                  <w:lang w:val="en-US" w:eastAsia="zh-CN"/>
                </w:rPr>
                <w:delText>汇率标识</w:delText>
              </w:r>
            </w:del>
            <w:ins w:id="659" w:author="001008220 [2]" w:date="2025-09-09T11:10:23Z">
              <w:r>
                <w:rPr>
                  <w:rFonts w:hint="eastAsia"/>
                  <w:color w:val="auto"/>
                  <w:lang w:val="en-US" w:eastAsia="zh-CN"/>
                </w:rPr>
                <w:t>报价</w:t>
              </w:r>
            </w:ins>
            <w:r>
              <w:rPr>
                <w:rFonts w:hint="eastAsia"/>
                <w:color w:val="auto"/>
                <w:lang w:val="en-US" w:eastAsia="zh-CN"/>
              </w:rPr>
              <w:t>状态</w:t>
            </w:r>
          </w:p>
        </w:tc>
        <w:tc>
          <w:tcPr>
            <w:tcW w:w="1590" w:type="dxa"/>
          </w:tcPr>
          <w:p w14:paraId="50723C8E">
            <w:pPr>
              <w:rPr>
                <w:rFonts w:hint="default"/>
                <w:color w:val="auto"/>
                <w:lang w:val="en-US" w:eastAsia="zh-CN"/>
              </w:rPr>
            </w:pPr>
            <w:r>
              <w:rPr>
                <w:rFonts w:hint="eastAsia"/>
                <w:color w:val="auto"/>
                <w:lang w:val="en-US" w:eastAsia="zh-CN"/>
              </w:rPr>
              <w:t>输出</w:t>
            </w:r>
          </w:p>
        </w:tc>
        <w:tc>
          <w:tcPr>
            <w:tcW w:w="4467" w:type="dxa"/>
          </w:tcPr>
          <w:p w14:paraId="5F3FEB49">
            <w:pPr>
              <w:rPr>
                <w:rFonts w:hint="default"/>
                <w:lang w:val="en-US" w:eastAsia="zh-CN"/>
              </w:rPr>
            </w:pPr>
            <w:del w:id="660" w:author="001008220 [2]" w:date="2025-09-09T11:10:26Z">
              <w:r>
                <w:rPr>
                  <w:rFonts w:hint="eastAsia"/>
                  <w:color w:val="auto"/>
                  <w:lang w:val="en-US" w:eastAsia="zh-CN"/>
                </w:rPr>
                <w:delText>待</w:delText>
              </w:r>
            </w:del>
            <w:r>
              <w:rPr>
                <w:rFonts w:hint="eastAsia"/>
                <w:color w:val="auto"/>
                <w:lang w:val="en-US" w:eastAsia="zh-CN"/>
              </w:rPr>
              <w:t>生效</w:t>
            </w:r>
          </w:p>
        </w:tc>
      </w:tr>
      <w:tr w14:paraId="394F9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tcPr>
          <w:p w14:paraId="03A36F3D">
            <w:pPr>
              <w:rPr>
                <w:rFonts w:hint="eastAsia" w:ascii="Calibri" w:hAnsi="Calibri" w:eastAsia="宋体" w:cs="黑体"/>
                <w:color w:val="auto"/>
                <w:kern w:val="2"/>
                <w:sz w:val="21"/>
                <w:szCs w:val="22"/>
                <w:lang w:val="en-US" w:eastAsia="zh-CN" w:bidi="ar-SA"/>
              </w:rPr>
            </w:pPr>
            <w:ins w:id="661" w:author="001008220 [2]" w:date="2025-09-09T11:11:06Z">
              <w:r>
                <w:rPr>
                  <w:rFonts w:hint="eastAsia"/>
                  <w:color w:val="auto"/>
                  <w:lang w:val="en-US" w:eastAsia="zh-CN"/>
                </w:rPr>
                <w:t>报价</w:t>
              </w:r>
            </w:ins>
            <w:ins w:id="662" w:author="001008220 [2]" w:date="2025-09-09T11:11:08Z">
              <w:r>
                <w:rPr>
                  <w:rFonts w:hint="eastAsia"/>
                  <w:color w:val="auto"/>
                  <w:lang w:val="en-US" w:eastAsia="zh-CN"/>
                </w:rPr>
                <w:t>图片</w:t>
              </w:r>
            </w:ins>
            <w:del w:id="663" w:author="001008220 [2]" w:date="2025-09-09T11:11:04Z">
              <w:r>
                <w:rPr>
                  <w:rFonts w:hint="eastAsia"/>
                  <w:color w:val="auto"/>
                  <w:lang w:val="en-US" w:eastAsia="zh-CN"/>
                </w:rPr>
                <w:delText>卖出币种</w:delText>
              </w:r>
            </w:del>
          </w:p>
        </w:tc>
        <w:tc>
          <w:tcPr>
            <w:tcW w:w="1590" w:type="dxa"/>
            <w:shd w:val="clear" w:color="auto" w:fill="auto"/>
          </w:tcPr>
          <w:p w14:paraId="5FBDC68B">
            <w:pPr>
              <w:rPr>
                <w:rFonts w:hint="default" w:ascii="Calibri" w:hAnsi="Calibri" w:eastAsia="宋体" w:cs="黑体"/>
                <w:color w:val="auto"/>
                <w:kern w:val="2"/>
                <w:sz w:val="21"/>
                <w:szCs w:val="22"/>
                <w:lang w:val="en-US" w:eastAsia="zh-CN" w:bidi="ar-SA"/>
              </w:rPr>
            </w:pPr>
            <w:del w:id="664" w:author="001008220 [2]" w:date="2025-09-09T11:12:34Z">
              <w:r>
                <w:rPr>
                  <w:rFonts w:hint="default" w:cs="黑体"/>
                  <w:color w:val="auto"/>
                  <w:kern w:val="2"/>
                  <w:sz w:val="21"/>
                  <w:szCs w:val="22"/>
                  <w:lang w:val="en-US" w:eastAsia="zh-CN" w:bidi="ar-SA"/>
                </w:rPr>
                <w:delText>必输</w:delText>
              </w:r>
            </w:del>
            <w:ins w:id="665" w:author="001008220 [2]" w:date="2025-09-09T11:12:41Z">
              <w:r>
                <w:rPr>
                  <w:rFonts w:hint="eastAsia" w:cs="黑体"/>
                  <w:color w:val="auto"/>
                  <w:kern w:val="2"/>
                  <w:sz w:val="21"/>
                  <w:szCs w:val="22"/>
                  <w:lang w:val="en-US" w:eastAsia="zh-CN" w:bidi="ar-SA"/>
                </w:rPr>
                <w:t>可输</w:t>
              </w:r>
            </w:ins>
          </w:p>
        </w:tc>
        <w:tc>
          <w:tcPr>
            <w:tcW w:w="4467" w:type="dxa"/>
            <w:shd w:val="clear" w:color="auto" w:fill="auto"/>
          </w:tcPr>
          <w:p w14:paraId="70892035">
            <w:pPr>
              <w:pStyle w:val="10"/>
              <w:rPr>
                <w:del w:id="666" w:author="001008220 [2]" w:date="2025-09-09T11:11:26Z"/>
                <w:rFonts w:hint="eastAsia"/>
                <w:color w:val="auto"/>
                <w:lang w:val="en-US" w:eastAsia="zh-CN"/>
              </w:rPr>
            </w:pPr>
            <w:del w:id="667" w:author="001008220 [2]" w:date="2025-09-09T11:11:26Z">
              <w:r>
                <w:rPr>
                  <w:rFonts w:hint="eastAsia"/>
                  <w:color w:val="auto"/>
                  <w:lang w:val="en-US" w:eastAsia="zh-CN"/>
                </w:rPr>
                <w:delText>仅当业务类型为即期、远期时显示</w:delText>
              </w:r>
            </w:del>
          </w:p>
          <w:p w14:paraId="7D203E0D">
            <w:pPr>
              <w:pStyle w:val="10"/>
              <w:rPr>
                <w:rFonts w:hint="eastAsia"/>
                <w:color w:val="auto"/>
                <w:lang w:val="en-US" w:eastAsia="zh-CN"/>
              </w:rPr>
            </w:pPr>
            <w:del w:id="668" w:author="001008220 [2]" w:date="2025-09-09T11:11:26Z">
              <w:r>
                <w:rPr>
                  <w:rFonts w:hint="eastAsia"/>
                  <w:color w:val="auto"/>
                </w:rPr>
                <w:delText>USD HKD JPY EUR SGD CAD CNY</w:delText>
              </w:r>
            </w:del>
          </w:p>
        </w:tc>
      </w:tr>
      <w:tr w14:paraId="5F968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tcPr>
          <w:p w14:paraId="32235B52">
            <w:pPr>
              <w:rPr>
                <w:rFonts w:hint="eastAsia" w:ascii="Calibri" w:hAnsi="Calibri" w:eastAsia="宋体" w:cs="黑体"/>
                <w:color w:val="auto"/>
                <w:kern w:val="2"/>
                <w:sz w:val="21"/>
                <w:szCs w:val="22"/>
                <w:lang w:val="en-US" w:eastAsia="zh-CN" w:bidi="ar-SA"/>
              </w:rPr>
            </w:pPr>
            <w:ins w:id="669" w:author="001008220 [2]" w:date="2025-09-09T11:12:45Z">
              <w:r>
                <w:rPr>
                  <w:rFonts w:hint="eastAsia"/>
                  <w:color w:val="auto"/>
                  <w:lang w:val="en-US" w:eastAsia="zh-CN"/>
                </w:rPr>
                <w:t>导入</w:t>
              </w:r>
            </w:ins>
            <w:del w:id="670" w:author="001008220 [2]" w:date="2025-09-09T11:12:29Z">
              <w:r>
                <w:rPr>
                  <w:rFonts w:hint="eastAsia"/>
                  <w:color w:val="auto"/>
                  <w:lang w:val="en-US" w:eastAsia="zh-CN"/>
                </w:rPr>
                <w:delText>买</w:delText>
              </w:r>
            </w:del>
            <w:del w:id="671" w:author="001008220 [2]" w:date="2025-09-09T11:12:28Z">
              <w:r>
                <w:rPr>
                  <w:rFonts w:hint="eastAsia"/>
                  <w:color w:val="auto"/>
                  <w:lang w:val="en-US" w:eastAsia="zh-CN"/>
                </w:rPr>
                <w:delText>入币</w:delText>
              </w:r>
            </w:del>
            <w:del w:id="672" w:author="001008220 [2]" w:date="2025-09-09T11:12:27Z">
              <w:r>
                <w:rPr>
                  <w:rFonts w:hint="eastAsia"/>
                  <w:color w:val="auto"/>
                  <w:lang w:val="en-US" w:eastAsia="zh-CN"/>
                </w:rPr>
                <w:delText>种</w:delText>
              </w:r>
            </w:del>
          </w:p>
        </w:tc>
        <w:tc>
          <w:tcPr>
            <w:tcW w:w="1590" w:type="dxa"/>
            <w:shd w:val="clear" w:color="auto" w:fill="auto"/>
          </w:tcPr>
          <w:p w14:paraId="7AA276B8">
            <w:pPr>
              <w:rPr>
                <w:rFonts w:hint="eastAsia" w:ascii="Calibri" w:hAnsi="Calibri" w:eastAsia="宋体" w:cs="黑体"/>
                <w:color w:val="auto"/>
                <w:kern w:val="2"/>
                <w:sz w:val="21"/>
                <w:szCs w:val="22"/>
                <w:lang w:val="en-US" w:eastAsia="zh-CN" w:bidi="ar-SA"/>
              </w:rPr>
            </w:pPr>
            <w:del w:id="673" w:author="001008220 [2]" w:date="2025-09-09T11:12:49Z">
              <w:r>
                <w:rPr>
                  <w:rFonts w:hint="default" w:cs="黑体"/>
                  <w:color w:val="auto"/>
                  <w:kern w:val="2"/>
                  <w:sz w:val="21"/>
                  <w:szCs w:val="22"/>
                  <w:lang w:val="en-US" w:eastAsia="zh-CN" w:bidi="ar-SA"/>
                </w:rPr>
                <w:delText>必输</w:delText>
              </w:r>
            </w:del>
            <w:ins w:id="674" w:author="001008220 [2]" w:date="2025-09-09T11:12:50Z">
              <w:r>
                <w:rPr>
                  <w:rFonts w:hint="eastAsia" w:cs="黑体"/>
                  <w:color w:val="auto"/>
                  <w:kern w:val="2"/>
                  <w:sz w:val="21"/>
                  <w:szCs w:val="22"/>
                  <w:lang w:val="en-US" w:eastAsia="zh-CN" w:bidi="ar-SA"/>
                </w:rPr>
                <w:t>按钮</w:t>
              </w:r>
            </w:ins>
          </w:p>
        </w:tc>
        <w:tc>
          <w:tcPr>
            <w:tcW w:w="4467" w:type="dxa"/>
            <w:shd w:val="clear" w:color="auto" w:fill="auto"/>
          </w:tcPr>
          <w:p w14:paraId="240E33E5">
            <w:pPr>
              <w:pStyle w:val="10"/>
              <w:rPr>
                <w:del w:id="675" w:author="001008220 [2]" w:date="2025-09-09T11:11:29Z"/>
                <w:rFonts w:hint="eastAsia"/>
                <w:color w:val="auto"/>
                <w:lang w:val="en-US" w:eastAsia="zh-CN"/>
              </w:rPr>
            </w:pPr>
            <w:ins w:id="676" w:author="001008220 [2]" w:date="2025-09-09T11:12:53Z">
              <w:r>
                <w:rPr>
                  <w:rFonts w:hint="eastAsia"/>
                  <w:color w:val="auto"/>
                  <w:lang w:val="en-US" w:eastAsia="zh-CN"/>
                </w:rPr>
                <w:t>导入</w:t>
              </w:r>
            </w:ins>
            <w:ins w:id="677" w:author="001008220 [2]" w:date="2025-09-09T11:12:55Z">
              <w:r>
                <w:rPr>
                  <w:rFonts w:hint="eastAsia"/>
                  <w:color w:val="auto"/>
                  <w:lang w:val="en-US" w:eastAsia="zh-CN"/>
                </w:rPr>
                <w:t>报价</w:t>
              </w:r>
            </w:ins>
            <w:ins w:id="678" w:author="001008220 [2]" w:date="2025-09-09T11:12:57Z">
              <w:r>
                <w:rPr>
                  <w:rFonts w:hint="eastAsia"/>
                  <w:color w:val="auto"/>
                  <w:lang w:val="en-US" w:eastAsia="zh-CN"/>
                </w:rPr>
                <w:t>图片</w:t>
              </w:r>
            </w:ins>
            <w:ins w:id="679" w:author="001008220 [2]" w:date="2025-09-09T11:14:48Z">
              <w:r>
                <w:rPr>
                  <w:rFonts w:hint="eastAsia"/>
                  <w:color w:val="auto"/>
                  <w:lang w:val="en-US" w:eastAsia="zh-CN"/>
                </w:rPr>
                <w:t>，</w:t>
              </w:r>
            </w:ins>
            <w:ins w:id="680" w:author="001008220 [2]" w:date="2025-09-09T11:14:52Z">
              <w:r>
                <w:rPr>
                  <w:rFonts w:hint="eastAsia"/>
                  <w:color w:val="auto"/>
                  <w:lang w:val="en-US" w:eastAsia="zh-CN"/>
                </w:rPr>
                <w:t>限</w:t>
              </w:r>
            </w:ins>
            <w:ins w:id="681" w:author="001008220 [2]" w:date="2025-09-09T11:14:54Z">
              <w:r>
                <w:rPr>
                  <w:rFonts w:hint="eastAsia"/>
                  <w:color w:val="auto"/>
                  <w:lang w:val="en-US" w:eastAsia="zh-CN"/>
                </w:rPr>
                <w:t>一张</w:t>
              </w:r>
            </w:ins>
            <w:del w:id="682" w:author="001008220 [2]" w:date="2025-09-09T11:11:29Z">
              <w:r>
                <w:rPr>
                  <w:rFonts w:hint="eastAsia"/>
                  <w:color w:val="auto"/>
                  <w:lang w:val="en-US" w:eastAsia="zh-CN"/>
                </w:rPr>
                <w:delText>仅当业务类型为即期、远期时显示</w:delText>
              </w:r>
            </w:del>
          </w:p>
          <w:p w14:paraId="63639888">
            <w:pPr>
              <w:pStyle w:val="10"/>
              <w:rPr>
                <w:rFonts w:hint="eastAsia"/>
                <w:color w:val="auto"/>
                <w:lang w:val="en-US" w:eastAsia="zh-CN"/>
              </w:rPr>
            </w:pPr>
            <w:del w:id="683" w:author="001008220 [2]" w:date="2025-09-09T11:11:29Z">
              <w:r>
                <w:rPr>
                  <w:rFonts w:hint="eastAsia"/>
                  <w:color w:val="auto"/>
                </w:rPr>
                <w:delText>USD HKD JPY EUR SGD CAD CNY</w:delText>
              </w:r>
            </w:del>
          </w:p>
        </w:tc>
      </w:tr>
      <w:tr w14:paraId="73934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84" w:author="001008220 [2]" w:date="2025-09-09T11:11:33Z"/>
        </w:trPr>
        <w:tc>
          <w:tcPr>
            <w:tcW w:w="2101" w:type="dxa"/>
            <w:shd w:val="clear" w:color="auto" w:fill="auto"/>
          </w:tcPr>
          <w:p w14:paraId="466A9D52">
            <w:pPr>
              <w:rPr>
                <w:del w:id="685" w:author="001008220 [2]" w:date="2025-09-09T11:11:33Z"/>
                <w:rFonts w:hint="eastAsia" w:ascii="Calibri" w:hAnsi="Calibri" w:eastAsia="宋体" w:cs="黑体"/>
                <w:color w:val="auto"/>
                <w:kern w:val="2"/>
                <w:sz w:val="21"/>
                <w:szCs w:val="22"/>
                <w:lang w:val="en-US" w:eastAsia="zh-CN" w:bidi="ar-SA"/>
              </w:rPr>
            </w:pPr>
            <w:del w:id="686" w:author="001008220 [2]" w:date="2025-09-09T11:11:33Z">
              <w:r>
                <w:rPr>
                  <w:rFonts w:hint="eastAsia"/>
                  <w:color w:val="auto"/>
                  <w:lang w:val="en-US" w:eastAsia="zh-CN"/>
                </w:rPr>
                <w:delText>汇率</w:delText>
              </w:r>
            </w:del>
          </w:p>
        </w:tc>
        <w:tc>
          <w:tcPr>
            <w:tcW w:w="1590" w:type="dxa"/>
            <w:shd w:val="clear" w:color="auto" w:fill="auto"/>
          </w:tcPr>
          <w:p w14:paraId="51CE55E5">
            <w:pPr>
              <w:rPr>
                <w:del w:id="687" w:author="001008220 [2]" w:date="2025-09-09T11:11:33Z"/>
                <w:rFonts w:hint="eastAsia" w:ascii="Calibri" w:hAnsi="Calibri" w:eastAsia="宋体" w:cs="黑体"/>
                <w:color w:val="auto"/>
                <w:kern w:val="2"/>
                <w:sz w:val="21"/>
                <w:szCs w:val="22"/>
                <w:lang w:val="en-US" w:eastAsia="zh-CN" w:bidi="ar-SA"/>
              </w:rPr>
            </w:pPr>
            <w:del w:id="688" w:author="001008220 [2]" w:date="2025-09-09T11:11:33Z">
              <w:r>
                <w:rPr>
                  <w:rFonts w:hint="eastAsia" w:cs="黑体"/>
                  <w:color w:val="auto"/>
                  <w:kern w:val="2"/>
                  <w:sz w:val="21"/>
                  <w:szCs w:val="22"/>
                  <w:lang w:val="en-US" w:eastAsia="zh-CN" w:bidi="ar-SA"/>
                </w:rPr>
                <w:delText>必输</w:delText>
              </w:r>
            </w:del>
          </w:p>
        </w:tc>
        <w:tc>
          <w:tcPr>
            <w:tcW w:w="4467" w:type="dxa"/>
            <w:shd w:val="clear" w:color="auto" w:fill="auto"/>
          </w:tcPr>
          <w:p w14:paraId="204B4315">
            <w:pPr>
              <w:pStyle w:val="10"/>
              <w:rPr>
                <w:del w:id="689" w:author="001008220 [2]" w:date="2025-09-09T11:11:33Z"/>
                <w:rFonts w:hint="eastAsia" w:ascii="Calibri" w:hAnsi="Calibri" w:eastAsia="宋体" w:cs="黑体"/>
                <w:color w:val="auto"/>
                <w:kern w:val="2"/>
                <w:sz w:val="21"/>
                <w:szCs w:val="22"/>
                <w:lang w:val="en-US" w:eastAsia="zh-CN" w:bidi="ar-SA"/>
              </w:rPr>
            </w:pPr>
            <w:del w:id="690" w:author="001008220 [2]" w:date="2025-09-09T11:11:33Z">
              <w:r>
                <w:rPr>
                  <w:rFonts w:hint="eastAsia"/>
                  <w:color w:val="auto"/>
                  <w:lang w:val="en-US" w:eastAsia="zh-CN"/>
                </w:rPr>
                <w:delText>仅当业务类型为即期、远期时显示</w:delText>
              </w:r>
            </w:del>
          </w:p>
        </w:tc>
      </w:tr>
      <w:tr w14:paraId="44864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691" w:author="001008220 [2]" w:date="2025-09-09T11:11:33Z"/>
        </w:trPr>
        <w:tc>
          <w:tcPr>
            <w:tcW w:w="2101" w:type="dxa"/>
            <w:shd w:val="clear" w:color="auto" w:fill="auto"/>
          </w:tcPr>
          <w:p w14:paraId="29BE741D">
            <w:pPr>
              <w:rPr>
                <w:del w:id="692" w:author="001008220 [2]" w:date="2025-09-09T11:11:33Z"/>
                <w:rFonts w:hint="default" w:ascii="Calibri" w:hAnsi="Calibri" w:eastAsia="宋体" w:cs="黑体"/>
                <w:color w:val="auto"/>
                <w:kern w:val="2"/>
                <w:sz w:val="21"/>
                <w:szCs w:val="22"/>
                <w:lang w:val="en-US" w:eastAsia="zh-CN" w:bidi="ar-SA"/>
              </w:rPr>
            </w:pPr>
            <w:del w:id="693" w:author="001008220 [2]" w:date="2025-09-09T11:11:33Z">
              <w:r>
                <w:rPr>
                  <w:rFonts w:hint="eastAsia"/>
                  <w:color w:val="auto"/>
                  <w:lang w:val="en-US" w:eastAsia="zh-CN"/>
                </w:rPr>
                <w:delText>近端卖出币种</w:delText>
              </w:r>
            </w:del>
          </w:p>
        </w:tc>
        <w:tc>
          <w:tcPr>
            <w:tcW w:w="1590" w:type="dxa"/>
            <w:shd w:val="clear" w:color="auto" w:fill="auto"/>
          </w:tcPr>
          <w:p w14:paraId="779408C4">
            <w:pPr>
              <w:rPr>
                <w:del w:id="694" w:author="001008220 [2]" w:date="2025-09-09T11:11:33Z"/>
                <w:rFonts w:hint="default" w:ascii="Calibri" w:hAnsi="Calibri" w:eastAsia="宋体" w:cs="黑体"/>
                <w:color w:val="auto"/>
                <w:kern w:val="2"/>
                <w:sz w:val="21"/>
                <w:szCs w:val="22"/>
                <w:lang w:val="en-US" w:eastAsia="zh-CN" w:bidi="ar-SA"/>
              </w:rPr>
            </w:pPr>
            <w:del w:id="695" w:author="001008220 [2]" w:date="2025-09-09T11:11:33Z">
              <w:r>
                <w:rPr>
                  <w:rFonts w:hint="eastAsia" w:cs="黑体"/>
                  <w:color w:val="auto"/>
                  <w:kern w:val="2"/>
                  <w:sz w:val="21"/>
                  <w:szCs w:val="22"/>
                  <w:lang w:val="en-US" w:eastAsia="zh-CN" w:bidi="ar-SA"/>
                </w:rPr>
                <w:delText>必输</w:delText>
              </w:r>
            </w:del>
          </w:p>
        </w:tc>
        <w:tc>
          <w:tcPr>
            <w:tcW w:w="4467" w:type="dxa"/>
          </w:tcPr>
          <w:p w14:paraId="065FBC4C">
            <w:pPr>
              <w:pStyle w:val="10"/>
              <w:rPr>
                <w:del w:id="696" w:author="001008220 [2]" w:date="2025-09-09T11:11:33Z"/>
                <w:rFonts w:hint="eastAsia"/>
                <w:color w:val="auto"/>
                <w:lang w:val="en-US" w:eastAsia="zh-CN"/>
              </w:rPr>
            </w:pPr>
            <w:del w:id="697" w:author="001008220 [2]" w:date="2025-09-09T11:11:33Z">
              <w:r>
                <w:rPr>
                  <w:rFonts w:hint="eastAsia"/>
                  <w:color w:val="auto"/>
                  <w:lang w:val="en-US" w:eastAsia="zh-CN"/>
                </w:rPr>
                <w:delText>仅当业务类型为掉期时显示</w:delText>
              </w:r>
            </w:del>
          </w:p>
          <w:p w14:paraId="5951D431">
            <w:pPr>
              <w:pStyle w:val="10"/>
              <w:rPr>
                <w:del w:id="698" w:author="001008220 [2]" w:date="2025-09-09T11:11:33Z"/>
                <w:rFonts w:hint="default"/>
                <w:color w:val="auto"/>
                <w:lang w:val="en-US" w:eastAsia="zh-CN"/>
              </w:rPr>
            </w:pPr>
            <w:del w:id="699" w:author="001008220 [2]" w:date="2025-09-09T11:11:33Z">
              <w:r>
                <w:rPr>
                  <w:rFonts w:hint="eastAsia"/>
                  <w:color w:val="auto"/>
                </w:rPr>
                <w:delText>USD HKD JPY EUR SGD CAD CNY</w:delText>
              </w:r>
            </w:del>
          </w:p>
        </w:tc>
      </w:tr>
      <w:tr w14:paraId="57DD5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00" w:author="001008220 [2]" w:date="2025-09-09T11:11:33Z"/>
        </w:trPr>
        <w:tc>
          <w:tcPr>
            <w:tcW w:w="2101" w:type="dxa"/>
            <w:shd w:val="clear" w:color="auto" w:fill="auto"/>
          </w:tcPr>
          <w:p w14:paraId="2B96D241">
            <w:pPr>
              <w:rPr>
                <w:del w:id="701" w:author="001008220 [2]" w:date="2025-09-09T11:11:33Z"/>
                <w:rFonts w:hint="default" w:ascii="Calibri" w:hAnsi="Calibri" w:eastAsia="宋体" w:cs="黑体"/>
                <w:color w:val="auto"/>
                <w:kern w:val="2"/>
                <w:sz w:val="21"/>
                <w:szCs w:val="22"/>
                <w:lang w:val="en-US" w:eastAsia="zh-CN" w:bidi="ar-SA"/>
              </w:rPr>
            </w:pPr>
            <w:del w:id="702" w:author="001008220 [2]" w:date="2025-09-09T11:11:33Z">
              <w:r>
                <w:rPr>
                  <w:rFonts w:hint="eastAsia"/>
                  <w:color w:val="auto"/>
                  <w:lang w:val="en-US" w:eastAsia="zh-CN"/>
                </w:rPr>
                <w:delText>近端买入币种</w:delText>
              </w:r>
            </w:del>
          </w:p>
        </w:tc>
        <w:tc>
          <w:tcPr>
            <w:tcW w:w="1590" w:type="dxa"/>
            <w:shd w:val="clear" w:color="auto" w:fill="auto"/>
          </w:tcPr>
          <w:p w14:paraId="5A6D76BD">
            <w:pPr>
              <w:rPr>
                <w:del w:id="703" w:author="001008220 [2]" w:date="2025-09-09T11:11:33Z"/>
                <w:rFonts w:hint="default" w:ascii="Calibri" w:hAnsi="Calibri" w:eastAsia="宋体" w:cs="黑体"/>
                <w:color w:val="auto"/>
                <w:kern w:val="2"/>
                <w:sz w:val="21"/>
                <w:szCs w:val="22"/>
                <w:lang w:val="en-US" w:eastAsia="zh-CN" w:bidi="ar-SA"/>
              </w:rPr>
            </w:pPr>
            <w:del w:id="704" w:author="001008220 [2]" w:date="2025-09-09T11:11:33Z">
              <w:r>
                <w:rPr>
                  <w:rFonts w:hint="eastAsia" w:cs="黑体"/>
                  <w:color w:val="auto"/>
                  <w:kern w:val="2"/>
                  <w:sz w:val="21"/>
                  <w:szCs w:val="22"/>
                  <w:lang w:val="en-US" w:eastAsia="zh-CN" w:bidi="ar-SA"/>
                </w:rPr>
                <w:delText>必输</w:delText>
              </w:r>
            </w:del>
          </w:p>
        </w:tc>
        <w:tc>
          <w:tcPr>
            <w:tcW w:w="4467" w:type="dxa"/>
          </w:tcPr>
          <w:p w14:paraId="6334F13B">
            <w:pPr>
              <w:pStyle w:val="10"/>
              <w:rPr>
                <w:del w:id="705" w:author="001008220 [2]" w:date="2025-09-09T11:11:33Z"/>
                <w:rFonts w:hint="eastAsia"/>
                <w:color w:val="auto"/>
                <w:lang w:val="en-US" w:eastAsia="zh-CN"/>
              </w:rPr>
            </w:pPr>
            <w:del w:id="706" w:author="001008220 [2]" w:date="2025-09-09T11:11:33Z">
              <w:r>
                <w:rPr>
                  <w:rFonts w:hint="eastAsia"/>
                  <w:color w:val="auto"/>
                  <w:lang w:val="en-US" w:eastAsia="zh-CN"/>
                </w:rPr>
                <w:delText>仅当业务类型为掉期时显示</w:delText>
              </w:r>
            </w:del>
          </w:p>
          <w:p w14:paraId="2FCB627D">
            <w:pPr>
              <w:pStyle w:val="10"/>
              <w:rPr>
                <w:del w:id="707" w:author="001008220 [2]" w:date="2025-09-09T11:11:33Z"/>
                <w:rFonts w:hint="eastAsia"/>
                <w:color w:val="auto"/>
                <w:lang w:val="en-US" w:eastAsia="zh-CN"/>
              </w:rPr>
            </w:pPr>
            <w:del w:id="708" w:author="001008220 [2]" w:date="2025-09-09T11:11:33Z">
              <w:r>
                <w:rPr>
                  <w:rFonts w:hint="eastAsia"/>
                  <w:color w:val="auto"/>
                </w:rPr>
                <w:delText>USD HKD JPY EUR SGD CAD CNY</w:delText>
              </w:r>
            </w:del>
          </w:p>
        </w:tc>
      </w:tr>
      <w:tr w14:paraId="0B460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09" w:author="001008220 [2]" w:date="2025-09-09T11:11:33Z"/>
        </w:trPr>
        <w:tc>
          <w:tcPr>
            <w:tcW w:w="2101" w:type="dxa"/>
            <w:shd w:val="clear" w:color="auto" w:fill="auto"/>
          </w:tcPr>
          <w:p w14:paraId="574FB956">
            <w:pPr>
              <w:rPr>
                <w:del w:id="710" w:author="001008220 [2]" w:date="2025-09-09T11:11:33Z"/>
                <w:rFonts w:hint="default" w:ascii="Calibri" w:hAnsi="Calibri" w:eastAsia="宋体" w:cs="黑体"/>
                <w:color w:val="auto"/>
                <w:kern w:val="2"/>
                <w:sz w:val="21"/>
                <w:szCs w:val="22"/>
                <w:lang w:val="en-US" w:eastAsia="zh-CN" w:bidi="ar-SA"/>
              </w:rPr>
            </w:pPr>
            <w:del w:id="711" w:author="001008220 [2]" w:date="2025-09-09T11:11:33Z">
              <w:r>
                <w:rPr>
                  <w:rFonts w:hint="eastAsia"/>
                  <w:color w:val="auto"/>
                  <w:lang w:val="en-US" w:eastAsia="zh-CN"/>
                </w:rPr>
                <w:delText>近端汇率</w:delText>
              </w:r>
            </w:del>
          </w:p>
        </w:tc>
        <w:tc>
          <w:tcPr>
            <w:tcW w:w="1590" w:type="dxa"/>
            <w:shd w:val="clear" w:color="auto" w:fill="auto"/>
          </w:tcPr>
          <w:p w14:paraId="34FA4756">
            <w:pPr>
              <w:rPr>
                <w:del w:id="712" w:author="001008220 [2]" w:date="2025-09-09T11:11:33Z"/>
                <w:rFonts w:hint="default" w:ascii="Calibri" w:hAnsi="Calibri" w:eastAsia="宋体" w:cs="黑体"/>
                <w:color w:val="auto"/>
                <w:kern w:val="2"/>
                <w:sz w:val="21"/>
                <w:szCs w:val="22"/>
                <w:lang w:val="en-US" w:eastAsia="zh-CN" w:bidi="ar-SA"/>
              </w:rPr>
            </w:pPr>
            <w:del w:id="713" w:author="001008220 [2]" w:date="2025-09-09T11:11:33Z">
              <w:r>
                <w:rPr>
                  <w:rFonts w:hint="eastAsia" w:cs="黑体"/>
                  <w:color w:val="auto"/>
                  <w:kern w:val="2"/>
                  <w:sz w:val="21"/>
                  <w:szCs w:val="22"/>
                  <w:lang w:val="en-US" w:eastAsia="zh-CN" w:bidi="ar-SA"/>
                </w:rPr>
                <w:delText>必输</w:delText>
              </w:r>
            </w:del>
          </w:p>
        </w:tc>
        <w:tc>
          <w:tcPr>
            <w:tcW w:w="4467" w:type="dxa"/>
          </w:tcPr>
          <w:p w14:paraId="50FBE1D2">
            <w:pPr>
              <w:pStyle w:val="10"/>
              <w:rPr>
                <w:del w:id="714" w:author="001008220 [2]" w:date="2025-09-09T11:11:33Z"/>
                <w:rFonts w:hint="eastAsia"/>
                <w:color w:val="auto"/>
                <w:lang w:val="en-US" w:eastAsia="zh-CN"/>
              </w:rPr>
            </w:pPr>
            <w:del w:id="715" w:author="001008220 [2]" w:date="2025-09-09T11:11:33Z">
              <w:r>
                <w:rPr>
                  <w:rFonts w:hint="eastAsia"/>
                  <w:color w:val="auto"/>
                  <w:lang w:val="en-US" w:eastAsia="zh-CN"/>
                </w:rPr>
                <w:delText>仅当业务类型为掉期时显示</w:delText>
              </w:r>
            </w:del>
          </w:p>
        </w:tc>
      </w:tr>
      <w:tr w14:paraId="2377F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16" w:author="001008220 [2]" w:date="2025-09-09T11:11:33Z"/>
        </w:trPr>
        <w:tc>
          <w:tcPr>
            <w:tcW w:w="2101" w:type="dxa"/>
            <w:shd w:val="clear" w:color="auto" w:fill="auto"/>
          </w:tcPr>
          <w:p w14:paraId="00F65ADA">
            <w:pPr>
              <w:rPr>
                <w:del w:id="717" w:author="001008220 [2]" w:date="2025-09-09T11:11:33Z"/>
                <w:rFonts w:hint="eastAsia" w:ascii="Calibri" w:hAnsi="Calibri" w:eastAsia="宋体" w:cs="黑体"/>
                <w:color w:val="auto"/>
                <w:kern w:val="2"/>
                <w:sz w:val="21"/>
                <w:szCs w:val="22"/>
                <w:lang w:val="en-US" w:eastAsia="zh-CN" w:bidi="ar-SA"/>
              </w:rPr>
            </w:pPr>
            <w:del w:id="718" w:author="001008220 [2]" w:date="2025-09-09T11:11:33Z">
              <w:r>
                <w:rPr>
                  <w:rFonts w:hint="eastAsia"/>
                  <w:color w:val="auto"/>
                  <w:lang w:val="en-US" w:eastAsia="zh-CN"/>
                </w:rPr>
                <w:delText>远端卖出币种</w:delText>
              </w:r>
            </w:del>
          </w:p>
        </w:tc>
        <w:tc>
          <w:tcPr>
            <w:tcW w:w="1590" w:type="dxa"/>
            <w:shd w:val="clear" w:color="auto" w:fill="auto"/>
          </w:tcPr>
          <w:p w14:paraId="53DF2D25">
            <w:pPr>
              <w:rPr>
                <w:del w:id="719" w:author="001008220 [2]" w:date="2025-09-09T11:11:33Z"/>
                <w:rFonts w:hint="eastAsia" w:ascii="Calibri" w:hAnsi="Calibri" w:eastAsia="宋体" w:cs="黑体"/>
                <w:color w:val="auto"/>
                <w:kern w:val="2"/>
                <w:sz w:val="21"/>
                <w:szCs w:val="22"/>
                <w:lang w:val="en-US" w:eastAsia="zh-CN" w:bidi="ar-SA"/>
              </w:rPr>
            </w:pPr>
            <w:del w:id="720" w:author="001008220 [2]" w:date="2025-09-09T11:11:33Z">
              <w:r>
                <w:rPr>
                  <w:rFonts w:hint="eastAsia" w:cs="黑体"/>
                  <w:color w:val="auto"/>
                  <w:kern w:val="2"/>
                  <w:sz w:val="21"/>
                  <w:szCs w:val="22"/>
                  <w:lang w:val="en-US" w:eastAsia="zh-CN" w:bidi="ar-SA"/>
                </w:rPr>
                <w:delText>必输</w:delText>
              </w:r>
            </w:del>
          </w:p>
        </w:tc>
        <w:tc>
          <w:tcPr>
            <w:tcW w:w="4467" w:type="dxa"/>
          </w:tcPr>
          <w:p w14:paraId="019988B8">
            <w:pPr>
              <w:pStyle w:val="10"/>
              <w:rPr>
                <w:del w:id="721" w:author="001008220 [2]" w:date="2025-09-09T11:11:33Z"/>
                <w:rFonts w:hint="eastAsia"/>
                <w:color w:val="auto"/>
                <w:lang w:val="en-US" w:eastAsia="zh-CN"/>
              </w:rPr>
            </w:pPr>
            <w:del w:id="722" w:author="001008220 [2]" w:date="2025-09-09T11:11:33Z">
              <w:r>
                <w:rPr>
                  <w:rFonts w:hint="eastAsia"/>
                  <w:color w:val="auto"/>
                  <w:lang w:val="en-US" w:eastAsia="zh-CN"/>
                </w:rPr>
                <w:delText>仅当业务类型为掉期时显示</w:delText>
              </w:r>
            </w:del>
          </w:p>
          <w:p w14:paraId="5D8D7D15">
            <w:pPr>
              <w:pStyle w:val="10"/>
              <w:rPr>
                <w:del w:id="723" w:author="001008220 [2]" w:date="2025-09-09T11:11:33Z"/>
                <w:rFonts w:hint="eastAsia"/>
                <w:color w:val="auto"/>
                <w:lang w:val="en-US" w:eastAsia="zh-CN"/>
              </w:rPr>
            </w:pPr>
            <w:del w:id="724" w:author="001008220 [2]" w:date="2025-09-09T11:11:33Z">
              <w:r>
                <w:rPr>
                  <w:rFonts w:hint="eastAsia"/>
                  <w:color w:val="auto"/>
                </w:rPr>
                <w:delText>USD HKD JPY EUR SGD CAD CNY</w:delText>
              </w:r>
            </w:del>
          </w:p>
        </w:tc>
      </w:tr>
      <w:tr w14:paraId="33317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25" w:author="001008220 [2]" w:date="2025-09-09T11:11:33Z"/>
        </w:trPr>
        <w:tc>
          <w:tcPr>
            <w:tcW w:w="2101" w:type="dxa"/>
            <w:shd w:val="clear" w:color="auto" w:fill="auto"/>
          </w:tcPr>
          <w:p w14:paraId="7FECD8A7">
            <w:pPr>
              <w:rPr>
                <w:del w:id="726" w:author="001008220 [2]" w:date="2025-09-09T11:11:33Z"/>
                <w:rFonts w:hint="eastAsia" w:ascii="Calibri" w:hAnsi="Calibri" w:eastAsia="宋体" w:cs="黑体"/>
                <w:color w:val="auto"/>
                <w:kern w:val="2"/>
                <w:sz w:val="21"/>
                <w:szCs w:val="22"/>
                <w:lang w:val="en-US" w:eastAsia="zh-CN" w:bidi="ar-SA"/>
              </w:rPr>
            </w:pPr>
            <w:del w:id="727" w:author="001008220 [2]" w:date="2025-09-09T11:11:33Z">
              <w:r>
                <w:rPr>
                  <w:rFonts w:hint="eastAsia"/>
                  <w:color w:val="auto"/>
                  <w:lang w:val="en-US" w:eastAsia="zh-CN"/>
                </w:rPr>
                <w:delText>远端买入币种</w:delText>
              </w:r>
            </w:del>
          </w:p>
        </w:tc>
        <w:tc>
          <w:tcPr>
            <w:tcW w:w="1590" w:type="dxa"/>
            <w:shd w:val="clear" w:color="auto" w:fill="auto"/>
          </w:tcPr>
          <w:p w14:paraId="7B958F6E">
            <w:pPr>
              <w:rPr>
                <w:del w:id="728" w:author="001008220 [2]" w:date="2025-09-09T11:11:33Z"/>
                <w:rFonts w:hint="eastAsia" w:ascii="Calibri" w:hAnsi="Calibri" w:eastAsia="宋体" w:cs="黑体"/>
                <w:color w:val="auto"/>
                <w:kern w:val="2"/>
                <w:sz w:val="21"/>
                <w:szCs w:val="22"/>
                <w:lang w:val="en-US" w:eastAsia="zh-CN" w:bidi="ar-SA"/>
              </w:rPr>
            </w:pPr>
            <w:del w:id="729" w:author="001008220 [2]" w:date="2025-09-09T11:11:33Z">
              <w:r>
                <w:rPr>
                  <w:rFonts w:hint="eastAsia" w:cs="黑体"/>
                  <w:color w:val="auto"/>
                  <w:kern w:val="2"/>
                  <w:sz w:val="21"/>
                  <w:szCs w:val="22"/>
                  <w:lang w:val="en-US" w:eastAsia="zh-CN" w:bidi="ar-SA"/>
                </w:rPr>
                <w:delText>必输</w:delText>
              </w:r>
            </w:del>
          </w:p>
        </w:tc>
        <w:tc>
          <w:tcPr>
            <w:tcW w:w="4467" w:type="dxa"/>
          </w:tcPr>
          <w:p w14:paraId="1728C449">
            <w:pPr>
              <w:pStyle w:val="10"/>
              <w:rPr>
                <w:del w:id="730" w:author="001008220 [2]" w:date="2025-09-09T11:11:33Z"/>
                <w:rFonts w:hint="eastAsia"/>
                <w:color w:val="auto"/>
                <w:lang w:val="en-US" w:eastAsia="zh-CN"/>
              </w:rPr>
            </w:pPr>
            <w:del w:id="731" w:author="001008220 [2]" w:date="2025-09-09T11:11:33Z">
              <w:r>
                <w:rPr>
                  <w:rFonts w:hint="eastAsia"/>
                  <w:color w:val="auto"/>
                  <w:lang w:val="en-US" w:eastAsia="zh-CN"/>
                </w:rPr>
                <w:delText>仅当业务类型为掉期时显示</w:delText>
              </w:r>
            </w:del>
          </w:p>
          <w:p w14:paraId="1F0A5CB3">
            <w:pPr>
              <w:pStyle w:val="10"/>
              <w:rPr>
                <w:del w:id="732" w:author="001008220 [2]" w:date="2025-09-09T11:11:33Z"/>
                <w:rFonts w:hint="eastAsia"/>
                <w:color w:val="auto"/>
                <w:lang w:val="en-US" w:eastAsia="zh-CN"/>
              </w:rPr>
            </w:pPr>
            <w:del w:id="733" w:author="001008220 [2]" w:date="2025-09-09T11:11:33Z">
              <w:r>
                <w:rPr>
                  <w:rFonts w:hint="eastAsia"/>
                  <w:color w:val="auto"/>
                </w:rPr>
                <w:delText>USD HKD JPY EUR SGD CAD CNY</w:delText>
              </w:r>
            </w:del>
          </w:p>
        </w:tc>
      </w:tr>
      <w:tr w14:paraId="5760D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34" w:author="001008220 [2]" w:date="2025-09-09T11:11:33Z"/>
        </w:trPr>
        <w:tc>
          <w:tcPr>
            <w:tcW w:w="2101" w:type="dxa"/>
            <w:shd w:val="clear" w:color="auto" w:fill="auto"/>
          </w:tcPr>
          <w:p w14:paraId="26DDEE50">
            <w:pPr>
              <w:rPr>
                <w:del w:id="735" w:author="001008220 [2]" w:date="2025-09-09T11:11:33Z"/>
                <w:rFonts w:hint="eastAsia" w:ascii="Calibri" w:hAnsi="Calibri" w:eastAsia="宋体" w:cs="黑体"/>
                <w:color w:val="auto"/>
                <w:kern w:val="2"/>
                <w:sz w:val="21"/>
                <w:szCs w:val="22"/>
                <w:lang w:val="en-US" w:eastAsia="zh-CN" w:bidi="ar-SA"/>
              </w:rPr>
            </w:pPr>
            <w:del w:id="736" w:author="001008220 [2]" w:date="2025-09-09T11:11:33Z">
              <w:r>
                <w:rPr>
                  <w:rFonts w:hint="eastAsia"/>
                  <w:color w:val="auto"/>
                  <w:lang w:val="en-US" w:eastAsia="zh-CN"/>
                </w:rPr>
                <w:delText>远端汇率</w:delText>
              </w:r>
            </w:del>
          </w:p>
        </w:tc>
        <w:tc>
          <w:tcPr>
            <w:tcW w:w="1590" w:type="dxa"/>
            <w:shd w:val="clear" w:color="auto" w:fill="auto"/>
          </w:tcPr>
          <w:p w14:paraId="76F54BE4">
            <w:pPr>
              <w:rPr>
                <w:del w:id="737" w:author="001008220 [2]" w:date="2025-09-09T11:11:33Z"/>
                <w:rFonts w:hint="eastAsia" w:ascii="Calibri" w:hAnsi="Calibri" w:eastAsia="宋体" w:cs="黑体"/>
                <w:color w:val="auto"/>
                <w:kern w:val="2"/>
                <w:sz w:val="21"/>
                <w:szCs w:val="22"/>
                <w:lang w:val="en-US" w:eastAsia="zh-CN" w:bidi="ar-SA"/>
              </w:rPr>
            </w:pPr>
            <w:del w:id="738" w:author="001008220 [2]" w:date="2025-09-09T11:11:33Z">
              <w:r>
                <w:rPr>
                  <w:rFonts w:hint="eastAsia" w:cs="黑体"/>
                  <w:color w:val="auto"/>
                  <w:kern w:val="2"/>
                  <w:sz w:val="21"/>
                  <w:szCs w:val="22"/>
                  <w:lang w:val="en-US" w:eastAsia="zh-CN" w:bidi="ar-SA"/>
                </w:rPr>
                <w:delText>必输</w:delText>
              </w:r>
            </w:del>
          </w:p>
        </w:tc>
        <w:tc>
          <w:tcPr>
            <w:tcW w:w="4467" w:type="dxa"/>
          </w:tcPr>
          <w:p w14:paraId="0297C64F">
            <w:pPr>
              <w:pStyle w:val="10"/>
              <w:rPr>
                <w:del w:id="739" w:author="001008220 [2]" w:date="2025-09-09T11:11:33Z"/>
                <w:rFonts w:hint="eastAsia"/>
                <w:color w:val="auto"/>
                <w:lang w:val="en-US" w:eastAsia="zh-CN"/>
              </w:rPr>
            </w:pPr>
            <w:del w:id="740" w:author="001008220 [2]" w:date="2025-09-09T11:11:33Z">
              <w:r>
                <w:rPr>
                  <w:rFonts w:hint="eastAsia"/>
                  <w:color w:val="auto"/>
                  <w:lang w:val="en-US" w:eastAsia="zh-CN"/>
                </w:rPr>
                <w:delText>仅当业务类型为掉期时显示</w:delText>
              </w:r>
            </w:del>
          </w:p>
        </w:tc>
      </w:tr>
      <w:tr w14:paraId="71C3A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tcPr>
          <w:p w14:paraId="0D9B7963">
            <w:pPr>
              <w:rPr>
                <w:rFonts w:hint="default"/>
                <w:color w:val="auto"/>
                <w:lang w:val="en-US" w:eastAsia="zh-CN"/>
              </w:rPr>
            </w:pPr>
            <w:r>
              <w:rPr>
                <w:rFonts w:hint="eastAsia"/>
                <w:color w:val="auto"/>
                <w:lang w:val="en-US" w:eastAsia="zh-CN"/>
              </w:rPr>
              <w:t>维护人</w:t>
            </w:r>
          </w:p>
        </w:tc>
        <w:tc>
          <w:tcPr>
            <w:tcW w:w="1590" w:type="dxa"/>
            <w:shd w:val="clear" w:color="auto" w:fill="auto"/>
          </w:tcPr>
          <w:p w14:paraId="60F883AF">
            <w:pPr>
              <w:rPr>
                <w:rFonts w:hint="default"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4467" w:type="dxa"/>
          </w:tcPr>
          <w:p w14:paraId="2E210DBD">
            <w:pPr>
              <w:pStyle w:val="10"/>
              <w:rPr>
                <w:rFonts w:hint="eastAsia"/>
                <w:color w:val="auto"/>
                <w:lang w:val="en-US" w:eastAsia="zh-CN"/>
              </w:rPr>
            </w:pPr>
          </w:p>
        </w:tc>
      </w:tr>
      <w:tr w14:paraId="7DE2A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tcPr>
          <w:p w14:paraId="541D46AA">
            <w:pPr>
              <w:rPr>
                <w:rFonts w:hint="default"/>
                <w:color w:val="auto"/>
                <w:lang w:val="en-US" w:eastAsia="zh-CN"/>
              </w:rPr>
            </w:pPr>
            <w:r>
              <w:rPr>
                <w:rFonts w:hint="eastAsia"/>
                <w:color w:val="auto"/>
                <w:lang w:val="en-US" w:eastAsia="zh-CN"/>
              </w:rPr>
              <w:t>维护</w:t>
            </w:r>
            <w:del w:id="741" w:author="001008220 [2]" w:date="2025-09-09T11:18:16Z">
              <w:r>
                <w:rPr>
                  <w:rFonts w:hint="default"/>
                  <w:color w:val="auto"/>
                  <w:lang w:val="en-US" w:eastAsia="zh-CN"/>
                </w:rPr>
                <w:delText>时间</w:delText>
              </w:r>
            </w:del>
            <w:ins w:id="742" w:author="001008220 [2]" w:date="2025-09-09T11:18:17Z">
              <w:r>
                <w:rPr>
                  <w:rFonts w:hint="eastAsia"/>
                  <w:color w:val="auto"/>
                  <w:lang w:val="en-US" w:eastAsia="zh-CN"/>
                </w:rPr>
                <w:t>日期</w:t>
              </w:r>
            </w:ins>
          </w:p>
        </w:tc>
        <w:tc>
          <w:tcPr>
            <w:tcW w:w="1590" w:type="dxa"/>
            <w:shd w:val="clear" w:color="auto" w:fill="auto"/>
          </w:tcPr>
          <w:p w14:paraId="5E035B9D">
            <w:pPr>
              <w:rPr>
                <w:rFonts w:hint="eastAsia"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4467" w:type="dxa"/>
          </w:tcPr>
          <w:p w14:paraId="5D5E3969">
            <w:pPr>
              <w:pStyle w:val="10"/>
              <w:rPr>
                <w:rFonts w:hint="eastAsia"/>
                <w:color w:val="auto"/>
                <w:lang w:val="en-US" w:eastAsia="zh-CN"/>
              </w:rPr>
            </w:pPr>
          </w:p>
        </w:tc>
      </w:tr>
      <w:tr w14:paraId="47B6D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42A6F434">
            <w:pPr>
              <w:rPr>
                <w:rFonts w:hint="default"/>
                <w:color w:val="auto"/>
                <w:lang w:val="en-US" w:eastAsia="zh-CN"/>
              </w:rPr>
            </w:pPr>
            <w:r>
              <w:rPr>
                <w:rFonts w:hint="eastAsia"/>
                <w:color w:val="auto"/>
                <w:lang w:val="en-US" w:eastAsia="zh-CN"/>
              </w:rPr>
              <w:t>关闭</w:t>
            </w:r>
          </w:p>
        </w:tc>
        <w:tc>
          <w:tcPr>
            <w:tcW w:w="1590" w:type="dxa"/>
          </w:tcPr>
          <w:p w14:paraId="30ED7E85">
            <w:pPr>
              <w:rPr>
                <w:rFonts w:hint="default"/>
                <w:color w:val="auto"/>
                <w:lang w:val="en-US" w:eastAsia="zh-CN"/>
              </w:rPr>
            </w:pPr>
            <w:r>
              <w:rPr>
                <w:rFonts w:hint="eastAsia"/>
                <w:color w:val="auto"/>
                <w:lang w:val="en-US" w:eastAsia="zh-CN"/>
              </w:rPr>
              <w:t>按钮</w:t>
            </w:r>
          </w:p>
        </w:tc>
        <w:tc>
          <w:tcPr>
            <w:tcW w:w="4467" w:type="dxa"/>
          </w:tcPr>
          <w:p w14:paraId="7BAAEEE7">
            <w:pPr>
              <w:pStyle w:val="10"/>
              <w:rPr>
                <w:rFonts w:hint="eastAsia"/>
                <w:color w:val="auto"/>
                <w:lang w:val="en-US" w:eastAsia="zh-CN"/>
              </w:rPr>
            </w:pPr>
          </w:p>
        </w:tc>
      </w:tr>
      <w:tr w14:paraId="17A76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08673A85">
            <w:pPr>
              <w:rPr>
                <w:rFonts w:hint="default"/>
                <w:color w:val="auto"/>
                <w:lang w:val="en-US" w:eastAsia="zh-CN"/>
              </w:rPr>
            </w:pPr>
            <w:r>
              <w:rPr>
                <w:rFonts w:hint="eastAsia"/>
                <w:color w:val="auto"/>
                <w:lang w:val="en-US" w:eastAsia="zh-CN"/>
              </w:rPr>
              <w:t>保存</w:t>
            </w:r>
          </w:p>
        </w:tc>
        <w:tc>
          <w:tcPr>
            <w:tcW w:w="1590" w:type="dxa"/>
          </w:tcPr>
          <w:p w14:paraId="2DB65619">
            <w:pPr>
              <w:rPr>
                <w:rFonts w:hint="default"/>
                <w:color w:val="auto"/>
                <w:lang w:val="en-US" w:eastAsia="zh-CN"/>
              </w:rPr>
            </w:pPr>
            <w:r>
              <w:rPr>
                <w:rFonts w:hint="eastAsia"/>
                <w:color w:val="auto"/>
                <w:lang w:val="en-US" w:eastAsia="zh-CN"/>
              </w:rPr>
              <w:t>按钮</w:t>
            </w:r>
          </w:p>
        </w:tc>
        <w:tc>
          <w:tcPr>
            <w:tcW w:w="4467" w:type="dxa"/>
          </w:tcPr>
          <w:p w14:paraId="077DF212">
            <w:pPr>
              <w:pStyle w:val="10"/>
              <w:rPr>
                <w:rFonts w:hint="eastAsia"/>
                <w:color w:val="auto"/>
                <w:lang w:val="en-US" w:eastAsia="zh-CN"/>
              </w:rPr>
            </w:pPr>
          </w:p>
        </w:tc>
      </w:tr>
      <w:tr w14:paraId="65C1F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tcPr>
          <w:p w14:paraId="1677EE80">
            <w:pPr>
              <w:rPr>
                <w:rFonts w:hint="eastAsia"/>
                <w:color w:val="auto"/>
                <w:lang w:val="en-US" w:eastAsia="zh-CN"/>
              </w:rPr>
            </w:pPr>
          </w:p>
        </w:tc>
        <w:tc>
          <w:tcPr>
            <w:tcW w:w="1590" w:type="dxa"/>
          </w:tcPr>
          <w:p w14:paraId="49E2D740">
            <w:pPr>
              <w:rPr>
                <w:rFonts w:hint="eastAsia"/>
                <w:color w:val="auto"/>
                <w:lang w:val="en-US" w:eastAsia="zh-CN"/>
              </w:rPr>
            </w:pPr>
          </w:p>
        </w:tc>
        <w:tc>
          <w:tcPr>
            <w:tcW w:w="4467" w:type="dxa"/>
          </w:tcPr>
          <w:p w14:paraId="52EAC0DA">
            <w:pPr>
              <w:pStyle w:val="10"/>
              <w:rPr>
                <w:rFonts w:hint="eastAsia"/>
                <w:color w:val="auto"/>
                <w:lang w:val="en-US" w:eastAsia="zh-CN"/>
              </w:rPr>
            </w:pPr>
          </w:p>
        </w:tc>
      </w:tr>
      <w:tr w14:paraId="33BDB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158" w:type="dxa"/>
            <w:gridSpan w:val="3"/>
          </w:tcPr>
          <w:p w14:paraId="1C1EB04B">
            <w:pPr>
              <w:pStyle w:val="10"/>
              <w:rPr>
                <w:rFonts w:hint="default"/>
                <w:color w:val="auto"/>
                <w:lang w:val="en-US" w:eastAsia="zh-CN"/>
              </w:rPr>
            </w:pPr>
            <w:r>
              <w:rPr>
                <w:rFonts w:hint="eastAsia"/>
                <w:color w:val="auto"/>
                <w:lang w:val="en-US" w:eastAsia="zh-CN"/>
              </w:rPr>
              <w:t>修改页面</w:t>
            </w:r>
          </w:p>
        </w:tc>
      </w:tr>
      <w:tr w14:paraId="41A53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tcPr>
          <w:p w14:paraId="66468C6A">
            <w:pPr>
              <w:rPr>
                <w:rFonts w:hint="eastAsia" w:ascii="Calibri" w:hAnsi="Calibri" w:eastAsia="宋体" w:cs="黑体"/>
                <w:color w:val="auto"/>
                <w:kern w:val="2"/>
                <w:sz w:val="21"/>
                <w:szCs w:val="22"/>
                <w:lang w:val="en-US" w:eastAsia="zh-CN" w:bidi="ar-SA"/>
              </w:rPr>
            </w:pPr>
            <w:ins w:id="743" w:author="001008220 [2]" w:date="2025-09-09T11:13:12Z">
              <w:r>
                <w:rPr>
                  <w:rFonts w:hint="eastAsia"/>
                  <w:color w:val="auto"/>
                  <w:lang w:val="en-US" w:eastAsia="zh-CN"/>
                </w:rPr>
                <w:t>报价信息</w:t>
              </w:r>
            </w:ins>
            <w:del w:id="744" w:author="001008220 [2]" w:date="2025-09-09T11:13:12Z">
              <w:r>
                <w:rPr>
                  <w:rFonts w:hint="eastAsia"/>
                  <w:color w:val="auto"/>
                  <w:lang w:val="en-US" w:eastAsia="zh-CN"/>
                </w:rPr>
                <w:delText>业务类型</w:delText>
              </w:r>
            </w:del>
          </w:p>
        </w:tc>
        <w:tc>
          <w:tcPr>
            <w:tcW w:w="1590" w:type="dxa"/>
            <w:shd w:val="clear" w:color="auto" w:fill="auto"/>
          </w:tcPr>
          <w:p w14:paraId="2F634B4A">
            <w:pPr>
              <w:rPr>
                <w:ins w:id="745" w:author="001008220 [2]" w:date="2025-09-09T11:14:02Z"/>
                <w:rFonts w:hint="eastAsia"/>
                <w:color w:val="auto"/>
                <w:lang w:val="en-US" w:eastAsia="zh-CN"/>
              </w:rPr>
            </w:pPr>
            <w:ins w:id="746" w:author="001008220 [2]" w:date="2025-09-09T11:14:04Z">
              <w:r>
                <w:rPr>
                  <w:rFonts w:hint="eastAsia" w:cs="黑体"/>
                  <w:color w:val="auto"/>
                  <w:kern w:val="2"/>
                  <w:sz w:val="21"/>
                  <w:szCs w:val="22"/>
                  <w:lang w:val="en-US" w:eastAsia="zh-CN" w:bidi="ar-SA"/>
                </w:rPr>
                <w:t>反显可修改</w:t>
              </w:r>
            </w:ins>
          </w:p>
          <w:p w14:paraId="323E280D">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4467" w:type="dxa"/>
            <w:shd w:val="clear" w:color="auto" w:fill="auto"/>
          </w:tcPr>
          <w:p w14:paraId="189AD3F3">
            <w:pPr>
              <w:pStyle w:val="10"/>
              <w:rPr>
                <w:del w:id="747" w:author="001008220 [2]" w:date="2025-09-09T11:13:15Z"/>
                <w:rFonts w:hint="eastAsia"/>
                <w:lang w:val="en-US" w:eastAsia="zh-CN"/>
              </w:rPr>
            </w:pPr>
            <w:del w:id="748" w:author="001008220 [2]" w:date="2025-09-09T11:13:15Z">
              <w:r>
                <w:rPr>
                  <w:rFonts w:hint="eastAsia"/>
                  <w:lang w:val="en-US" w:eastAsia="zh-CN"/>
                </w:rPr>
                <w:delText>即期</w:delText>
              </w:r>
            </w:del>
          </w:p>
          <w:p w14:paraId="69AE0558">
            <w:pPr>
              <w:pStyle w:val="10"/>
              <w:rPr>
                <w:del w:id="749" w:author="001008220 [2]" w:date="2025-09-09T11:13:15Z"/>
                <w:rFonts w:hint="eastAsia"/>
                <w:lang w:val="en-US" w:eastAsia="zh-CN"/>
              </w:rPr>
            </w:pPr>
            <w:del w:id="750" w:author="001008220 [2]" w:date="2025-09-09T11:13:15Z">
              <w:r>
                <w:rPr>
                  <w:rFonts w:hint="eastAsia"/>
                  <w:lang w:val="en-US" w:eastAsia="zh-CN"/>
                </w:rPr>
                <w:delText>远期</w:delText>
              </w:r>
            </w:del>
          </w:p>
          <w:p w14:paraId="6C04FFF9">
            <w:pPr>
              <w:rPr>
                <w:rFonts w:hint="eastAsia" w:ascii="Calibri" w:hAnsi="Calibri" w:eastAsia="宋体" w:cs="黑体"/>
                <w:color w:val="auto"/>
                <w:kern w:val="2"/>
                <w:sz w:val="21"/>
                <w:szCs w:val="22"/>
                <w:lang w:val="en-US" w:eastAsia="zh-CN" w:bidi="ar-SA"/>
              </w:rPr>
            </w:pPr>
            <w:del w:id="751" w:author="001008220 [2]" w:date="2025-09-09T11:13:15Z">
              <w:r>
                <w:rPr>
                  <w:rFonts w:hint="eastAsia"/>
                  <w:lang w:val="en-US" w:eastAsia="zh-CN"/>
                </w:rPr>
                <w:delText>掉期</w:delText>
              </w:r>
            </w:del>
          </w:p>
        </w:tc>
      </w:tr>
      <w:tr w14:paraId="634C5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tcPr>
          <w:p w14:paraId="2189BA97">
            <w:pPr>
              <w:rPr>
                <w:rFonts w:hint="eastAsia" w:ascii="Calibri" w:hAnsi="Calibri" w:eastAsia="宋体" w:cs="黑体"/>
                <w:color w:val="auto"/>
                <w:kern w:val="2"/>
                <w:sz w:val="21"/>
                <w:szCs w:val="22"/>
                <w:lang w:val="en-US" w:eastAsia="zh-CN" w:bidi="ar-SA"/>
              </w:rPr>
            </w:pPr>
            <w:del w:id="752" w:author="001008220 [2]" w:date="2025-09-09T11:13:20Z">
              <w:r>
                <w:rPr>
                  <w:rFonts w:hint="default"/>
                  <w:color w:val="auto"/>
                  <w:lang w:val="en-US" w:eastAsia="zh-CN"/>
                </w:rPr>
                <w:delText>汇率标识</w:delText>
              </w:r>
            </w:del>
            <w:ins w:id="753" w:author="001008220 [2]" w:date="2025-09-09T11:13:21Z">
              <w:r>
                <w:rPr>
                  <w:rFonts w:hint="eastAsia"/>
                  <w:color w:val="auto"/>
                  <w:lang w:val="en-US" w:eastAsia="zh-CN"/>
                </w:rPr>
                <w:t>报价</w:t>
              </w:r>
            </w:ins>
            <w:r>
              <w:rPr>
                <w:rFonts w:hint="eastAsia"/>
                <w:color w:val="auto"/>
                <w:lang w:val="en-US" w:eastAsia="zh-CN"/>
              </w:rPr>
              <w:t>状态</w:t>
            </w:r>
          </w:p>
        </w:tc>
        <w:tc>
          <w:tcPr>
            <w:tcW w:w="1590" w:type="dxa"/>
            <w:shd w:val="clear" w:color="auto" w:fill="auto"/>
          </w:tcPr>
          <w:p w14:paraId="79164DF8">
            <w:pPr>
              <w:rPr>
                <w:rFonts w:hint="eastAsia" w:ascii="Calibri" w:hAnsi="Calibri" w:eastAsia="宋体" w:cs="黑体"/>
                <w:color w:val="auto"/>
                <w:kern w:val="2"/>
                <w:sz w:val="21"/>
                <w:szCs w:val="22"/>
                <w:lang w:val="en-US" w:eastAsia="zh-CN" w:bidi="ar-SA"/>
              </w:rPr>
            </w:pPr>
            <w:r>
              <w:rPr>
                <w:rFonts w:hint="eastAsia"/>
                <w:color w:val="auto"/>
                <w:lang w:val="en-US" w:eastAsia="zh-CN"/>
              </w:rPr>
              <w:t>输出</w:t>
            </w:r>
          </w:p>
        </w:tc>
        <w:tc>
          <w:tcPr>
            <w:tcW w:w="4467" w:type="dxa"/>
            <w:shd w:val="clear" w:color="auto" w:fill="auto"/>
          </w:tcPr>
          <w:p w14:paraId="1BD1D0A0">
            <w:pPr>
              <w:rPr>
                <w:rFonts w:hint="eastAsia" w:ascii="Calibri" w:hAnsi="Calibri" w:eastAsia="宋体" w:cs="黑体"/>
                <w:kern w:val="2"/>
                <w:sz w:val="21"/>
                <w:szCs w:val="22"/>
                <w:lang w:val="en-US" w:eastAsia="zh-CN" w:bidi="ar-SA"/>
              </w:rPr>
            </w:pPr>
            <w:del w:id="754" w:author="001008220 [2]" w:date="2025-09-09T11:13:18Z">
              <w:r>
                <w:rPr>
                  <w:rFonts w:hint="eastAsia"/>
                  <w:color w:val="auto"/>
                  <w:lang w:val="en-US" w:eastAsia="zh-CN"/>
                </w:rPr>
                <w:delText>待</w:delText>
              </w:r>
            </w:del>
            <w:r>
              <w:rPr>
                <w:rFonts w:hint="eastAsia"/>
                <w:color w:val="auto"/>
                <w:lang w:val="en-US" w:eastAsia="zh-CN"/>
              </w:rPr>
              <w:t>生效</w:t>
            </w:r>
          </w:p>
        </w:tc>
      </w:tr>
      <w:tr w14:paraId="5B000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vAlign w:val="top"/>
          </w:tcPr>
          <w:p w14:paraId="4C6183FD">
            <w:pPr>
              <w:rPr>
                <w:ins w:id="755" w:author="001008220 [2]" w:date="2025-09-09T11:13:33Z"/>
                <w:rFonts w:hint="eastAsia" w:ascii="Calibri" w:hAnsi="Calibri" w:eastAsia="宋体" w:cs="黑体"/>
                <w:color w:val="auto"/>
                <w:kern w:val="2"/>
                <w:sz w:val="21"/>
                <w:szCs w:val="22"/>
                <w:lang w:val="en-US" w:eastAsia="zh-CN" w:bidi="ar-SA"/>
              </w:rPr>
            </w:pPr>
            <w:ins w:id="756" w:author="001008220 [2]" w:date="2025-09-09T11:13:33Z">
              <w:r>
                <w:rPr>
                  <w:rFonts w:hint="eastAsia"/>
                  <w:color w:val="auto"/>
                  <w:lang w:val="en-US" w:eastAsia="zh-CN"/>
                </w:rPr>
                <w:t>报价图片</w:t>
              </w:r>
            </w:ins>
            <w:del w:id="757" w:author="001008220 [2]" w:date="2025-09-09T11:13:33Z">
              <w:r>
                <w:rPr>
                  <w:rFonts w:hint="eastAsia"/>
                  <w:color w:val="auto"/>
                  <w:lang w:val="en-US" w:eastAsia="zh-CN"/>
                </w:rPr>
                <w:delText>卖出币种</w:delText>
              </w:r>
            </w:del>
          </w:p>
        </w:tc>
        <w:tc>
          <w:tcPr>
            <w:tcW w:w="1590" w:type="dxa"/>
            <w:shd w:val="clear" w:color="auto" w:fill="auto"/>
            <w:vAlign w:val="top"/>
          </w:tcPr>
          <w:p w14:paraId="0B5B021C">
            <w:pPr>
              <w:rPr>
                <w:ins w:id="758" w:author="001008220 [2]" w:date="2025-09-09T11:13:33Z"/>
                <w:rFonts w:hint="eastAsia" w:ascii="Calibri" w:hAnsi="Calibri" w:eastAsia="宋体" w:cs="黑体"/>
                <w:color w:val="auto"/>
                <w:kern w:val="2"/>
                <w:sz w:val="21"/>
                <w:szCs w:val="22"/>
                <w:lang w:val="en-US" w:eastAsia="zh-CN" w:bidi="ar-SA"/>
              </w:rPr>
            </w:pPr>
            <w:ins w:id="759" w:author="001008220 [2]" w:date="2025-09-09T11:13:33Z">
              <w:r>
                <w:rPr>
                  <w:rFonts w:hint="eastAsia" w:cs="黑体"/>
                  <w:color w:val="auto"/>
                  <w:kern w:val="2"/>
                  <w:sz w:val="21"/>
                  <w:szCs w:val="22"/>
                  <w:lang w:val="en-US" w:eastAsia="zh-CN" w:bidi="ar-SA"/>
                </w:rPr>
                <w:t>可输</w:t>
              </w:r>
            </w:ins>
            <w:del w:id="760" w:author="001008220 [2]" w:date="2025-09-09T11:13:33Z">
              <w:r>
                <w:rPr>
                  <w:rFonts w:hint="eastAsia" w:cs="黑体"/>
                  <w:color w:val="auto"/>
                  <w:kern w:val="2"/>
                  <w:sz w:val="21"/>
                  <w:szCs w:val="22"/>
                  <w:lang w:val="en-US" w:eastAsia="zh-CN" w:bidi="ar-SA"/>
                </w:rPr>
                <w:delText>输出</w:delText>
              </w:r>
            </w:del>
          </w:p>
        </w:tc>
        <w:tc>
          <w:tcPr>
            <w:tcW w:w="4467" w:type="dxa"/>
            <w:shd w:val="clear" w:color="auto" w:fill="auto"/>
            <w:vAlign w:val="top"/>
          </w:tcPr>
          <w:p w14:paraId="7CC1F74B">
            <w:pPr>
              <w:pStyle w:val="10"/>
              <w:rPr>
                <w:ins w:id="761" w:author="001008220 [2]" w:date="2025-09-09T11:13:33Z"/>
                <w:rFonts w:hint="eastAsia" w:ascii="Calibri" w:hAnsi="Calibri" w:eastAsia="宋体" w:cs="黑体"/>
                <w:color w:val="auto"/>
                <w:kern w:val="2"/>
                <w:sz w:val="21"/>
                <w:szCs w:val="22"/>
                <w:lang w:val="en-US" w:eastAsia="zh-CN" w:bidi="ar-SA"/>
              </w:rPr>
            </w:pPr>
            <w:del w:id="762" w:author="001008220 [2]" w:date="2025-09-09T11:13:33Z">
              <w:r>
                <w:rPr>
                  <w:rFonts w:hint="eastAsia"/>
                  <w:color w:val="auto"/>
                  <w:lang w:val="en-US" w:eastAsia="zh-CN"/>
                </w:rPr>
                <w:delText>仅当业务类型为即期、远期时显示</w:delText>
              </w:r>
            </w:del>
          </w:p>
        </w:tc>
      </w:tr>
      <w:tr w14:paraId="203CB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101" w:type="dxa"/>
            <w:shd w:val="clear" w:color="auto" w:fill="auto"/>
            <w:vAlign w:val="top"/>
          </w:tcPr>
          <w:p w14:paraId="1A76D045">
            <w:pPr>
              <w:rPr>
                <w:ins w:id="763" w:author="001008220 [2]" w:date="2025-09-09T11:13:33Z"/>
                <w:rFonts w:hint="eastAsia" w:ascii="Calibri" w:hAnsi="Calibri" w:eastAsia="宋体" w:cs="黑体"/>
                <w:color w:val="auto"/>
                <w:kern w:val="2"/>
                <w:sz w:val="21"/>
                <w:szCs w:val="22"/>
                <w:lang w:val="en-US" w:eastAsia="zh-CN" w:bidi="ar-SA"/>
              </w:rPr>
            </w:pPr>
            <w:ins w:id="764" w:author="001008220 [2]" w:date="2025-09-09T11:13:33Z">
              <w:r>
                <w:rPr>
                  <w:rFonts w:hint="eastAsia"/>
                  <w:color w:val="auto"/>
                  <w:lang w:val="en-US" w:eastAsia="zh-CN"/>
                </w:rPr>
                <w:t>导入</w:t>
              </w:r>
            </w:ins>
            <w:del w:id="765" w:author="001008220 [2]" w:date="2025-09-09T11:13:33Z">
              <w:r>
                <w:rPr>
                  <w:rFonts w:hint="eastAsia"/>
                  <w:color w:val="auto"/>
                  <w:lang w:val="en-US" w:eastAsia="zh-CN"/>
                </w:rPr>
                <w:delText>买入币种</w:delText>
              </w:r>
            </w:del>
          </w:p>
        </w:tc>
        <w:tc>
          <w:tcPr>
            <w:tcW w:w="1590" w:type="dxa"/>
            <w:shd w:val="clear" w:color="auto" w:fill="auto"/>
            <w:vAlign w:val="top"/>
          </w:tcPr>
          <w:p w14:paraId="649CE553">
            <w:pPr>
              <w:rPr>
                <w:ins w:id="766" w:author="001008220 [2]" w:date="2025-09-09T11:13:33Z"/>
                <w:rFonts w:hint="eastAsia" w:ascii="Calibri" w:hAnsi="Calibri" w:eastAsia="宋体" w:cs="黑体"/>
                <w:color w:val="auto"/>
                <w:kern w:val="2"/>
                <w:sz w:val="21"/>
                <w:szCs w:val="22"/>
                <w:lang w:val="en-US" w:eastAsia="zh-CN" w:bidi="ar-SA"/>
              </w:rPr>
            </w:pPr>
            <w:ins w:id="767" w:author="001008220 [2]" w:date="2025-09-09T11:13:33Z">
              <w:r>
                <w:rPr>
                  <w:rFonts w:hint="eastAsia" w:cs="黑体"/>
                  <w:color w:val="auto"/>
                  <w:kern w:val="2"/>
                  <w:sz w:val="21"/>
                  <w:szCs w:val="22"/>
                  <w:lang w:val="en-US" w:eastAsia="zh-CN" w:bidi="ar-SA"/>
                </w:rPr>
                <w:t>按钮</w:t>
              </w:r>
            </w:ins>
            <w:del w:id="768" w:author="001008220 [2]" w:date="2025-09-09T11:13:33Z">
              <w:r>
                <w:rPr>
                  <w:rFonts w:hint="eastAsia" w:cs="黑体"/>
                  <w:color w:val="auto"/>
                  <w:kern w:val="2"/>
                  <w:sz w:val="21"/>
                  <w:szCs w:val="22"/>
                  <w:lang w:val="en-US" w:eastAsia="zh-CN" w:bidi="ar-SA"/>
                </w:rPr>
                <w:delText>输出</w:delText>
              </w:r>
            </w:del>
          </w:p>
        </w:tc>
        <w:tc>
          <w:tcPr>
            <w:tcW w:w="4467" w:type="dxa"/>
            <w:shd w:val="clear" w:color="auto" w:fill="auto"/>
            <w:vAlign w:val="top"/>
          </w:tcPr>
          <w:p w14:paraId="513B3FB3">
            <w:pPr>
              <w:rPr>
                <w:ins w:id="770" w:author="001008220 [2]" w:date="2025-09-09T11:13:33Z"/>
                <w:rFonts w:hint="eastAsia" w:ascii="Calibri" w:hAnsi="Calibri" w:eastAsia="宋体" w:cs="黑体"/>
                <w:color w:val="auto"/>
                <w:kern w:val="2"/>
                <w:sz w:val="21"/>
                <w:szCs w:val="22"/>
                <w:lang w:val="en-US" w:eastAsia="zh-CN" w:bidi="ar-SA"/>
              </w:rPr>
              <w:pPrChange w:id="769" w:author="001008220 [2]" w:date="2025-09-09T11:13:39Z">
                <w:pPr>
                  <w:pStyle w:val="10"/>
                </w:pPr>
              </w:pPrChange>
            </w:pPr>
            <w:ins w:id="771" w:author="001008220 [2]" w:date="2025-09-09T11:13:33Z">
              <w:r>
                <w:rPr>
                  <w:rFonts w:hint="eastAsia"/>
                  <w:color w:val="auto"/>
                  <w:lang w:val="en-US" w:eastAsia="zh-CN"/>
                </w:rPr>
                <w:t>导入报价图片</w:t>
              </w:r>
            </w:ins>
            <w:del w:id="772" w:author="001008220 [2]" w:date="2025-09-09T11:13:33Z">
              <w:r>
                <w:rPr>
                  <w:rFonts w:hint="eastAsia"/>
                  <w:color w:val="auto"/>
                  <w:lang w:val="en-US" w:eastAsia="zh-CN"/>
                </w:rPr>
                <w:delText>仅当业务类型为即期、远期时显示</w:delText>
              </w:r>
            </w:del>
          </w:p>
        </w:tc>
      </w:tr>
      <w:tr w14:paraId="5EACD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73" w:author="001008220 [2]" w:date="2025-09-09T11:14:20Z"/>
        </w:trPr>
        <w:tc>
          <w:tcPr>
            <w:tcW w:w="2101" w:type="dxa"/>
            <w:shd w:val="clear" w:color="auto" w:fill="auto"/>
          </w:tcPr>
          <w:p w14:paraId="1969728D">
            <w:pPr>
              <w:rPr>
                <w:del w:id="774" w:author="001008220 [2]" w:date="2025-09-09T11:14:20Z"/>
                <w:rFonts w:hint="eastAsia" w:ascii="Calibri" w:hAnsi="Calibri" w:eastAsia="宋体" w:cs="黑体"/>
                <w:color w:val="auto"/>
                <w:kern w:val="2"/>
                <w:sz w:val="21"/>
                <w:szCs w:val="22"/>
                <w:lang w:val="en-US" w:eastAsia="zh-CN" w:bidi="ar-SA"/>
              </w:rPr>
            </w:pPr>
            <w:del w:id="775" w:author="001008220 [2]" w:date="2025-09-09T11:14:20Z">
              <w:r>
                <w:rPr>
                  <w:rFonts w:hint="eastAsia"/>
                  <w:color w:val="auto"/>
                  <w:lang w:val="en-US" w:eastAsia="zh-CN"/>
                </w:rPr>
                <w:delText>汇率</w:delText>
              </w:r>
            </w:del>
          </w:p>
        </w:tc>
        <w:tc>
          <w:tcPr>
            <w:tcW w:w="1590" w:type="dxa"/>
            <w:shd w:val="clear" w:color="auto" w:fill="auto"/>
          </w:tcPr>
          <w:p w14:paraId="1BE73C06">
            <w:pPr>
              <w:rPr>
                <w:del w:id="776" w:author="001008220 [2]" w:date="2025-09-09T11:14:20Z"/>
                <w:rFonts w:hint="eastAsia" w:cs="黑体"/>
                <w:color w:val="auto"/>
                <w:kern w:val="2"/>
                <w:sz w:val="21"/>
                <w:szCs w:val="22"/>
                <w:lang w:val="en-US" w:eastAsia="zh-CN" w:bidi="ar-SA"/>
              </w:rPr>
            </w:pPr>
            <w:del w:id="777" w:author="001008220 [2]" w:date="2025-09-09T11:14:20Z">
              <w:r>
                <w:rPr>
                  <w:rFonts w:hint="eastAsia" w:cs="黑体"/>
                  <w:color w:val="auto"/>
                  <w:kern w:val="2"/>
                  <w:sz w:val="21"/>
                  <w:szCs w:val="22"/>
                  <w:lang w:val="en-US" w:eastAsia="zh-CN" w:bidi="ar-SA"/>
                </w:rPr>
                <w:delText>反显可修改</w:delText>
              </w:r>
            </w:del>
          </w:p>
          <w:p w14:paraId="0FCA9419">
            <w:pPr>
              <w:rPr>
                <w:del w:id="778" w:author="001008220 [2]" w:date="2025-09-09T11:14:20Z"/>
                <w:rFonts w:hint="default" w:cs="黑体"/>
                <w:color w:val="auto"/>
                <w:kern w:val="2"/>
                <w:sz w:val="21"/>
                <w:szCs w:val="22"/>
                <w:lang w:val="en-US" w:eastAsia="zh-CN" w:bidi="ar-SA"/>
              </w:rPr>
            </w:pPr>
            <w:del w:id="779" w:author="001008220 [2]" w:date="2025-09-09T11:14:20Z">
              <w:r>
                <w:rPr>
                  <w:rFonts w:hint="eastAsia" w:cs="黑体"/>
                  <w:color w:val="auto"/>
                  <w:kern w:val="2"/>
                  <w:sz w:val="21"/>
                  <w:szCs w:val="22"/>
                  <w:lang w:val="en-US" w:eastAsia="zh-CN" w:bidi="ar-SA"/>
                </w:rPr>
                <w:delText>必输</w:delText>
              </w:r>
            </w:del>
          </w:p>
        </w:tc>
        <w:tc>
          <w:tcPr>
            <w:tcW w:w="4467" w:type="dxa"/>
            <w:shd w:val="clear" w:color="auto" w:fill="auto"/>
          </w:tcPr>
          <w:p w14:paraId="35A7DA55">
            <w:pPr>
              <w:pStyle w:val="10"/>
              <w:rPr>
                <w:del w:id="780" w:author="001008220 [2]" w:date="2025-09-09T11:14:20Z"/>
                <w:rFonts w:hint="eastAsia" w:ascii="Calibri" w:hAnsi="Calibri" w:eastAsia="宋体" w:cs="黑体"/>
                <w:color w:val="auto"/>
                <w:kern w:val="2"/>
                <w:sz w:val="21"/>
                <w:szCs w:val="22"/>
                <w:lang w:val="en-US" w:eastAsia="zh-CN" w:bidi="ar-SA"/>
              </w:rPr>
            </w:pPr>
            <w:del w:id="781" w:author="001008220 [2]" w:date="2025-09-09T11:14:20Z">
              <w:r>
                <w:rPr>
                  <w:rFonts w:hint="eastAsia"/>
                  <w:color w:val="auto"/>
                  <w:lang w:val="en-US" w:eastAsia="zh-CN"/>
                </w:rPr>
                <w:delText>仅当业务类型为即期、远期时显示</w:delText>
              </w:r>
            </w:del>
          </w:p>
        </w:tc>
      </w:tr>
      <w:tr w14:paraId="1CAC1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82" w:author="001008220 [2]" w:date="2025-09-09T11:14:20Z"/>
        </w:trPr>
        <w:tc>
          <w:tcPr>
            <w:tcW w:w="2101" w:type="dxa"/>
            <w:shd w:val="clear" w:color="auto" w:fill="auto"/>
          </w:tcPr>
          <w:p w14:paraId="62134DEB">
            <w:pPr>
              <w:rPr>
                <w:del w:id="783" w:author="001008220 [2]" w:date="2025-09-09T11:14:20Z"/>
                <w:rFonts w:hint="eastAsia" w:ascii="Calibri" w:hAnsi="Calibri" w:eastAsia="宋体" w:cs="黑体"/>
                <w:color w:val="auto"/>
                <w:kern w:val="2"/>
                <w:sz w:val="21"/>
                <w:szCs w:val="22"/>
                <w:lang w:val="en-US" w:eastAsia="zh-CN" w:bidi="ar-SA"/>
              </w:rPr>
            </w:pPr>
            <w:del w:id="784" w:author="001008220 [2]" w:date="2025-09-09T11:14:20Z">
              <w:r>
                <w:rPr>
                  <w:rFonts w:hint="eastAsia"/>
                  <w:color w:val="auto"/>
                  <w:lang w:val="en-US" w:eastAsia="zh-CN"/>
                </w:rPr>
                <w:delText>近端卖出币种</w:delText>
              </w:r>
            </w:del>
          </w:p>
        </w:tc>
        <w:tc>
          <w:tcPr>
            <w:tcW w:w="1590" w:type="dxa"/>
            <w:shd w:val="clear" w:color="auto" w:fill="auto"/>
          </w:tcPr>
          <w:p w14:paraId="36D26700">
            <w:pPr>
              <w:rPr>
                <w:del w:id="785" w:author="001008220 [2]" w:date="2025-09-09T11:14:20Z"/>
                <w:rFonts w:hint="default" w:ascii="Calibri" w:hAnsi="Calibri" w:eastAsia="宋体" w:cs="黑体"/>
                <w:color w:val="auto"/>
                <w:kern w:val="2"/>
                <w:sz w:val="21"/>
                <w:szCs w:val="22"/>
                <w:lang w:val="en-US" w:eastAsia="zh-CN" w:bidi="ar-SA"/>
              </w:rPr>
            </w:pPr>
            <w:del w:id="786" w:author="001008220 [2]" w:date="2025-09-09T11:14:20Z">
              <w:r>
                <w:rPr>
                  <w:rFonts w:hint="eastAsia" w:cs="黑体"/>
                  <w:color w:val="auto"/>
                  <w:kern w:val="2"/>
                  <w:sz w:val="21"/>
                  <w:szCs w:val="22"/>
                  <w:lang w:val="en-US" w:eastAsia="zh-CN" w:bidi="ar-SA"/>
                </w:rPr>
                <w:delText>输出</w:delText>
              </w:r>
            </w:del>
          </w:p>
        </w:tc>
        <w:tc>
          <w:tcPr>
            <w:tcW w:w="4467" w:type="dxa"/>
            <w:shd w:val="clear" w:color="auto" w:fill="auto"/>
          </w:tcPr>
          <w:p w14:paraId="0F31C3BE">
            <w:pPr>
              <w:pStyle w:val="10"/>
              <w:rPr>
                <w:del w:id="787" w:author="001008220 [2]" w:date="2025-09-09T11:14:20Z"/>
                <w:rFonts w:hint="eastAsia" w:ascii="Calibri" w:hAnsi="Calibri" w:eastAsia="宋体" w:cs="黑体"/>
                <w:color w:val="auto"/>
                <w:kern w:val="2"/>
                <w:sz w:val="21"/>
                <w:szCs w:val="22"/>
                <w:lang w:val="en-US" w:eastAsia="zh-CN" w:bidi="ar-SA"/>
              </w:rPr>
            </w:pPr>
            <w:del w:id="788" w:author="001008220 [2]" w:date="2025-09-09T11:14:20Z">
              <w:r>
                <w:rPr>
                  <w:rFonts w:hint="eastAsia"/>
                  <w:color w:val="auto"/>
                  <w:lang w:val="en-US" w:eastAsia="zh-CN"/>
                </w:rPr>
                <w:delText>仅当业务类型为掉期时显示</w:delText>
              </w:r>
            </w:del>
          </w:p>
        </w:tc>
      </w:tr>
      <w:tr w14:paraId="5E3A7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89" w:author="001008220 [2]" w:date="2025-09-09T11:14:20Z"/>
        </w:trPr>
        <w:tc>
          <w:tcPr>
            <w:tcW w:w="2101" w:type="dxa"/>
            <w:shd w:val="clear" w:color="auto" w:fill="auto"/>
          </w:tcPr>
          <w:p w14:paraId="05EF218D">
            <w:pPr>
              <w:rPr>
                <w:del w:id="790" w:author="001008220 [2]" w:date="2025-09-09T11:14:20Z"/>
                <w:rFonts w:hint="eastAsia" w:ascii="Calibri" w:hAnsi="Calibri" w:eastAsia="宋体" w:cs="黑体"/>
                <w:color w:val="auto"/>
                <w:kern w:val="2"/>
                <w:sz w:val="21"/>
                <w:szCs w:val="22"/>
                <w:lang w:val="en-US" w:eastAsia="zh-CN" w:bidi="ar-SA"/>
              </w:rPr>
            </w:pPr>
            <w:del w:id="791" w:author="001008220 [2]" w:date="2025-09-09T11:14:20Z">
              <w:r>
                <w:rPr>
                  <w:rFonts w:hint="eastAsia"/>
                  <w:color w:val="auto"/>
                  <w:lang w:val="en-US" w:eastAsia="zh-CN"/>
                </w:rPr>
                <w:delText>近端买入币种</w:delText>
              </w:r>
            </w:del>
          </w:p>
        </w:tc>
        <w:tc>
          <w:tcPr>
            <w:tcW w:w="1590" w:type="dxa"/>
            <w:shd w:val="clear" w:color="auto" w:fill="auto"/>
          </w:tcPr>
          <w:p w14:paraId="06F04C07">
            <w:pPr>
              <w:rPr>
                <w:del w:id="792" w:author="001008220 [2]" w:date="2025-09-09T11:14:20Z"/>
                <w:rFonts w:hint="eastAsia" w:ascii="Calibri" w:hAnsi="Calibri" w:eastAsia="宋体" w:cs="黑体"/>
                <w:color w:val="auto"/>
                <w:kern w:val="2"/>
                <w:sz w:val="21"/>
                <w:szCs w:val="22"/>
                <w:lang w:val="en-US" w:eastAsia="zh-CN" w:bidi="ar-SA"/>
              </w:rPr>
            </w:pPr>
            <w:del w:id="793" w:author="001008220 [2]" w:date="2025-09-09T11:14:20Z">
              <w:r>
                <w:rPr>
                  <w:rFonts w:hint="eastAsia" w:cs="黑体"/>
                  <w:color w:val="auto"/>
                  <w:kern w:val="2"/>
                  <w:sz w:val="21"/>
                  <w:szCs w:val="22"/>
                  <w:lang w:val="en-US" w:eastAsia="zh-CN" w:bidi="ar-SA"/>
                </w:rPr>
                <w:delText>输出</w:delText>
              </w:r>
            </w:del>
          </w:p>
        </w:tc>
        <w:tc>
          <w:tcPr>
            <w:tcW w:w="4467" w:type="dxa"/>
            <w:shd w:val="clear" w:color="auto" w:fill="auto"/>
          </w:tcPr>
          <w:p w14:paraId="37D8BB0D">
            <w:pPr>
              <w:pStyle w:val="10"/>
              <w:rPr>
                <w:del w:id="794" w:author="001008220 [2]" w:date="2025-09-09T11:14:20Z"/>
                <w:rFonts w:hint="eastAsia" w:ascii="Calibri" w:hAnsi="Calibri" w:eastAsia="宋体" w:cs="黑体"/>
                <w:color w:val="auto"/>
                <w:kern w:val="2"/>
                <w:sz w:val="21"/>
                <w:szCs w:val="22"/>
                <w:lang w:val="en-US" w:eastAsia="zh-CN" w:bidi="ar-SA"/>
              </w:rPr>
            </w:pPr>
            <w:del w:id="795" w:author="001008220 [2]" w:date="2025-09-09T11:14:20Z">
              <w:r>
                <w:rPr>
                  <w:rFonts w:hint="eastAsia"/>
                  <w:color w:val="auto"/>
                  <w:lang w:val="en-US" w:eastAsia="zh-CN"/>
                </w:rPr>
                <w:delText>仅当业务类型为掉期时显示</w:delText>
              </w:r>
            </w:del>
          </w:p>
        </w:tc>
      </w:tr>
      <w:tr w14:paraId="151BF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796" w:author="001008220 [2]" w:date="2025-09-09T11:14:20Z"/>
        </w:trPr>
        <w:tc>
          <w:tcPr>
            <w:tcW w:w="2101" w:type="dxa"/>
            <w:shd w:val="clear" w:color="auto" w:fill="auto"/>
          </w:tcPr>
          <w:p w14:paraId="684FFBD0">
            <w:pPr>
              <w:rPr>
                <w:del w:id="797" w:author="001008220 [2]" w:date="2025-09-09T11:14:20Z"/>
                <w:rFonts w:hint="eastAsia" w:ascii="Calibri" w:hAnsi="Calibri" w:eastAsia="宋体" w:cs="黑体"/>
                <w:color w:val="auto"/>
                <w:kern w:val="2"/>
                <w:sz w:val="21"/>
                <w:szCs w:val="22"/>
                <w:lang w:val="en-US" w:eastAsia="zh-CN" w:bidi="ar-SA"/>
              </w:rPr>
            </w:pPr>
            <w:del w:id="798" w:author="001008220 [2]" w:date="2025-09-09T11:14:20Z">
              <w:r>
                <w:rPr>
                  <w:rFonts w:hint="eastAsia"/>
                  <w:color w:val="auto"/>
                  <w:lang w:val="en-US" w:eastAsia="zh-CN"/>
                </w:rPr>
                <w:delText>近端汇率</w:delText>
              </w:r>
            </w:del>
          </w:p>
        </w:tc>
        <w:tc>
          <w:tcPr>
            <w:tcW w:w="1590" w:type="dxa"/>
            <w:shd w:val="clear" w:color="auto" w:fill="auto"/>
          </w:tcPr>
          <w:p w14:paraId="6DEDB40B">
            <w:pPr>
              <w:rPr>
                <w:del w:id="799" w:author="001008220 [2]" w:date="2025-09-09T11:14:20Z"/>
                <w:rFonts w:hint="eastAsia" w:cs="黑体"/>
                <w:color w:val="auto"/>
                <w:kern w:val="2"/>
                <w:sz w:val="21"/>
                <w:szCs w:val="22"/>
                <w:lang w:val="en-US" w:eastAsia="zh-CN" w:bidi="ar-SA"/>
              </w:rPr>
            </w:pPr>
            <w:del w:id="800" w:author="001008220 [2]" w:date="2025-09-09T11:14:20Z">
              <w:r>
                <w:rPr>
                  <w:rFonts w:hint="eastAsia" w:cs="黑体"/>
                  <w:color w:val="auto"/>
                  <w:kern w:val="2"/>
                  <w:sz w:val="21"/>
                  <w:szCs w:val="22"/>
                  <w:lang w:val="en-US" w:eastAsia="zh-CN" w:bidi="ar-SA"/>
                </w:rPr>
                <w:delText>反显可修改</w:delText>
              </w:r>
            </w:del>
          </w:p>
          <w:p w14:paraId="0E2A6A6F">
            <w:pPr>
              <w:rPr>
                <w:del w:id="801" w:author="001008220 [2]" w:date="2025-09-09T11:14:20Z"/>
                <w:rFonts w:hint="eastAsia" w:ascii="Calibri" w:hAnsi="Calibri" w:eastAsia="宋体" w:cs="黑体"/>
                <w:color w:val="auto"/>
                <w:kern w:val="2"/>
                <w:sz w:val="21"/>
                <w:szCs w:val="22"/>
                <w:lang w:val="en-US" w:eastAsia="zh-CN" w:bidi="ar-SA"/>
              </w:rPr>
            </w:pPr>
            <w:del w:id="802" w:author="001008220 [2]" w:date="2025-09-09T11:14:20Z">
              <w:r>
                <w:rPr>
                  <w:rFonts w:hint="eastAsia" w:cs="黑体"/>
                  <w:color w:val="auto"/>
                  <w:kern w:val="2"/>
                  <w:sz w:val="21"/>
                  <w:szCs w:val="22"/>
                  <w:lang w:val="en-US" w:eastAsia="zh-CN" w:bidi="ar-SA"/>
                </w:rPr>
                <w:delText>必输</w:delText>
              </w:r>
            </w:del>
          </w:p>
        </w:tc>
        <w:tc>
          <w:tcPr>
            <w:tcW w:w="4467" w:type="dxa"/>
            <w:shd w:val="clear" w:color="auto" w:fill="auto"/>
          </w:tcPr>
          <w:p w14:paraId="23334482">
            <w:pPr>
              <w:pStyle w:val="10"/>
              <w:rPr>
                <w:del w:id="803" w:author="001008220 [2]" w:date="2025-09-09T11:14:20Z"/>
                <w:rFonts w:hint="eastAsia" w:ascii="Calibri" w:hAnsi="Calibri" w:eastAsia="宋体" w:cs="黑体"/>
                <w:color w:val="auto"/>
                <w:kern w:val="2"/>
                <w:sz w:val="21"/>
                <w:szCs w:val="22"/>
                <w:lang w:val="en-US" w:eastAsia="zh-CN" w:bidi="ar-SA"/>
              </w:rPr>
            </w:pPr>
            <w:del w:id="804" w:author="001008220 [2]" w:date="2025-09-09T11:14:20Z">
              <w:r>
                <w:rPr>
                  <w:rFonts w:hint="eastAsia"/>
                  <w:color w:val="auto"/>
                  <w:lang w:val="en-US" w:eastAsia="zh-CN"/>
                </w:rPr>
                <w:delText>仅当业务类型为掉期时显示</w:delText>
              </w:r>
            </w:del>
          </w:p>
        </w:tc>
      </w:tr>
      <w:tr w14:paraId="41D92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805" w:author="001008220 [2]" w:date="2025-09-09T11:14:20Z"/>
        </w:trPr>
        <w:tc>
          <w:tcPr>
            <w:tcW w:w="2101" w:type="dxa"/>
            <w:shd w:val="clear" w:color="auto" w:fill="auto"/>
          </w:tcPr>
          <w:p w14:paraId="753F3491">
            <w:pPr>
              <w:rPr>
                <w:del w:id="806" w:author="001008220 [2]" w:date="2025-09-09T11:14:20Z"/>
                <w:rFonts w:hint="eastAsia" w:ascii="Calibri" w:hAnsi="Calibri" w:eastAsia="宋体" w:cs="黑体"/>
                <w:color w:val="auto"/>
                <w:kern w:val="2"/>
                <w:sz w:val="21"/>
                <w:szCs w:val="22"/>
                <w:lang w:val="en-US" w:eastAsia="zh-CN" w:bidi="ar-SA"/>
              </w:rPr>
            </w:pPr>
            <w:del w:id="807" w:author="001008220 [2]" w:date="2025-09-09T11:14:20Z">
              <w:r>
                <w:rPr>
                  <w:rFonts w:hint="eastAsia"/>
                  <w:color w:val="auto"/>
                  <w:lang w:val="en-US" w:eastAsia="zh-CN"/>
                </w:rPr>
                <w:delText>远端卖出币种</w:delText>
              </w:r>
            </w:del>
          </w:p>
        </w:tc>
        <w:tc>
          <w:tcPr>
            <w:tcW w:w="1590" w:type="dxa"/>
            <w:shd w:val="clear" w:color="auto" w:fill="auto"/>
          </w:tcPr>
          <w:p w14:paraId="3FAC5BA8">
            <w:pPr>
              <w:rPr>
                <w:del w:id="808" w:author="001008220 [2]" w:date="2025-09-09T11:14:20Z"/>
                <w:rFonts w:hint="eastAsia" w:ascii="Calibri" w:hAnsi="Calibri" w:eastAsia="宋体" w:cs="黑体"/>
                <w:color w:val="auto"/>
                <w:kern w:val="2"/>
                <w:sz w:val="21"/>
                <w:szCs w:val="22"/>
                <w:lang w:val="en-US" w:eastAsia="zh-CN" w:bidi="ar-SA"/>
              </w:rPr>
            </w:pPr>
            <w:del w:id="809" w:author="001008220 [2]" w:date="2025-09-09T11:14:20Z">
              <w:r>
                <w:rPr>
                  <w:rFonts w:hint="eastAsia" w:cs="黑体"/>
                  <w:color w:val="auto"/>
                  <w:kern w:val="2"/>
                  <w:sz w:val="21"/>
                  <w:szCs w:val="22"/>
                  <w:lang w:val="en-US" w:eastAsia="zh-CN" w:bidi="ar-SA"/>
                </w:rPr>
                <w:delText>输出</w:delText>
              </w:r>
            </w:del>
          </w:p>
        </w:tc>
        <w:tc>
          <w:tcPr>
            <w:tcW w:w="4467" w:type="dxa"/>
            <w:shd w:val="clear" w:color="auto" w:fill="auto"/>
          </w:tcPr>
          <w:p w14:paraId="6BCE2CCC">
            <w:pPr>
              <w:pStyle w:val="10"/>
              <w:rPr>
                <w:del w:id="810" w:author="001008220 [2]" w:date="2025-09-09T11:14:20Z"/>
                <w:rFonts w:hint="eastAsia" w:ascii="Calibri" w:hAnsi="Calibri" w:eastAsia="宋体" w:cs="黑体"/>
                <w:color w:val="auto"/>
                <w:kern w:val="2"/>
                <w:sz w:val="21"/>
                <w:szCs w:val="22"/>
                <w:lang w:val="en-US" w:eastAsia="zh-CN" w:bidi="ar-SA"/>
              </w:rPr>
            </w:pPr>
            <w:del w:id="811" w:author="001008220 [2]" w:date="2025-09-09T11:14:20Z">
              <w:r>
                <w:rPr>
                  <w:rFonts w:hint="eastAsia"/>
                  <w:color w:val="auto"/>
                  <w:lang w:val="en-US" w:eastAsia="zh-CN"/>
                </w:rPr>
                <w:delText>仅当业务类型为掉期时显示</w:delText>
              </w:r>
            </w:del>
          </w:p>
        </w:tc>
      </w:tr>
      <w:tr w14:paraId="61467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812" w:author="001008220 [2]" w:date="2025-09-09T11:14:20Z"/>
        </w:trPr>
        <w:tc>
          <w:tcPr>
            <w:tcW w:w="2101" w:type="dxa"/>
            <w:shd w:val="clear" w:color="auto" w:fill="auto"/>
          </w:tcPr>
          <w:p w14:paraId="0E697539">
            <w:pPr>
              <w:rPr>
                <w:del w:id="813" w:author="001008220 [2]" w:date="2025-09-09T11:14:20Z"/>
                <w:rFonts w:hint="eastAsia" w:ascii="Calibri" w:hAnsi="Calibri" w:eastAsia="宋体" w:cs="黑体"/>
                <w:color w:val="auto"/>
                <w:kern w:val="2"/>
                <w:sz w:val="21"/>
                <w:szCs w:val="22"/>
                <w:lang w:val="en-US" w:eastAsia="zh-CN" w:bidi="ar-SA"/>
              </w:rPr>
            </w:pPr>
            <w:del w:id="814" w:author="001008220 [2]" w:date="2025-09-09T11:14:20Z">
              <w:r>
                <w:rPr>
                  <w:rFonts w:hint="eastAsia"/>
                  <w:color w:val="auto"/>
                  <w:lang w:val="en-US" w:eastAsia="zh-CN"/>
                </w:rPr>
                <w:delText>远端买入币种</w:delText>
              </w:r>
            </w:del>
          </w:p>
        </w:tc>
        <w:tc>
          <w:tcPr>
            <w:tcW w:w="1590" w:type="dxa"/>
            <w:shd w:val="clear" w:color="auto" w:fill="auto"/>
          </w:tcPr>
          <w:p w14:paraId="3F0E18E1">
            <w:pPr>
              <w:rPr>
                <w:del w:id="815" w:author="001008220 [2]" w:date="2025-09-09T11:14:20Z"/>
                <w:rFonts w:hint="eastAsia" w:ascii="Calibri" w:hAnsi="Calibri" w:eastAsia="宋体" w:cs="黑体"/>
                <w:color w:val="auto"/>
                <w:kern w:val="2"/>
                <w:sz w:val="21"/>
                <w:szCs w:val="22"/>
                <w:lang w:val="en-US" w:eastAsia="zh-CN" w:bidi="ar-SA"/>
              </w:rPr>
            </w:pPr>
            <w:del w:id="816" w:author="001008220 [2]" w:date="2025-09-09T11:14:20Z">
              <w:r>
                <w:rPr>
                  <w:rFonts w:hint="eastAsia" w:cs="黑体"/>
                  <w:color w:val="auto"/>
                  <w:kern w:val="2"/>
                  <w:sz w:val="21"/>
                  <w:szCs w:val="22"/>
                  <w:lang w:val="en-US" w:eastAsia="zh-CN" w:bidi="ar-SA"/>
                </w:rPr>
                <w:delText>输出</w:delText>
              </w:r>
            </w:del>
          </w:p>
        </w:tc>
        <w:tc>
          <w:tcPr>
            <w:tcW w:w="4467" w:type="dxa"/>
            <w:shd w:val="clear" w:color="auto" w:fill="auto"/>
          </w:tcPr>
          <w:p w14:paraId="71C44440">
            <w:pPr>
              <w:pStyle w:val="10"/>
              <w:rPr>
                <w:del w:id="817" w:author="001008220 [2]" w:date="2025-09-09T11:14:20Z"/>
                <w:rFonts w:hint="eastAsia" w:ascii="Calibri" w:hAnsi="Calibri" w:eastAsia="宋体" w:cs="黑体"/>
                <w:color w:val="auto"/>
                <w:kern w:val="2"/>
                <w:sz w:val="21"/>
                <w:szCs w:val="22"/>
                <w:lang w:val="en-US" w:eastAsia="zh-CN" w:bidi="ar-SA"/>
              </w:rPr>
            </w:pPr>
            <w:del w:id="818" w:author="001008220 [2]" w:date="2025-09-09T11:14:20Z">
              <w:r>
                <w:rPr>
                  <w:rFonts w:hint="eastAsia"/>
                  <w:color w:val="auto"/>
                  <w:lang w:val="en-US" w:eastAsia="zh-CN"/>
                </w:rPr>
                <w:delText>仅当业务类型为掉期时显示</w:delText>
              </w:r>
            </w:del>
          </w:p>
        </w:tc>
      </w:tr>
      <w:tr w14:paraId="445BC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del w:id="819" w:author="001008220 [2]" w:date="2025-09-09T11:14:20Z"/>
        </w:trPr>
        <w:tc>
          <w:tcPr>
            <w:tcW w:w="2101" w:type="dxa"/>
            <w:shd w:val="clear" w:color="auto" w:fill="auto"/>
          </w:tcPr>
          <w:p w14:paraId="5219FAF4">
            <w:pPr>
              <w:rPr>
                <w:del w:id="820" w:author="001008220 [2]" w:date="2025-09-09T11:14:20Z"/>
                <w:rFonts w:hint="eastAsia" w:ascii="Calibri" w:hAnsi="Calibri" w:eastAsia="宋体" w:cs="黑体"/>
                <w:color w:val="auto"/>
                <w:kern w:val="2"/>
                <w:sz w:val="21"/>
                <w:szCs w:val="22"/>
                <w:lang w:val="en-US" w:eastAsia="zh-CN" w:bidi="ar-SA"/>
              </w:rPr>
            </w:pPr>
            <w:del w:id="821" w:author="001008220 [2]" w:date="2025-09-09T11:14:20Z">
              <w:r>
                <w:rPr>
                  <w:rFonts w:hint="eastAsia"/>
                  <w:color w:val="auto"/>
                  <w:lang w:val="en-US" w:eastAsia="zh-CN"/>
                </w:rPr>
                <w:delText>远端汇率</w:delText>
              </w:r>
            </w:del>
          </w:p>
        </w:tc>
        <w:tc>
          <w:tcPr>
            <w:tcW w:w="1590" w:type="dxa"/>
            <w:shd w:val="clear" w:color="auto" w:fill="auto"/>
          </w:tcPr>
          <w:p w14:paraId="0A971D04">
            <w:pPr>
              <w:rPr>
                <w:del w:id="822" w:author="001008220 [2]" w:date="2025-09-09T11:14:20Z"/>
                <w:rFonts w:hint="eastAsia" w:cs="黑体"/>
                <w:color w:val="auto"/>
                <w:kern w:val="2"/>
                <w:sz w:val="21"/>
                <w:szCs w:val="22"/>
                <w:lang w:val="en-US" w:eastAsia="zh-CN" w:bidi="ar-SA"/>
              </w:rPr>
            </w:pPr>
            <w:del w:id="823" w:author="001008220 [2]" w:date="2025-09-09T11:14:20Z">
              <w:r>
                <w:rPr>
                  <w:rFonts w:hint="eastAsia" w:cs="黑体"/>
                  <w:color w:val="auto"/>
                  <w:kern w:val="2"/>
                  <w:sz w:val="21"/>
                  <w:szCs w:val="22"/>
                  <w:lang w:val="en-US" w:eastAsia="zh-CN" w:bidi="ar-SA"/>
                </w:rPr>
                <w:delText>反显可修改</w:delText>
              </w:r>
            </w:del>
          </w:p>
          <w:p w14:paraId="6CC4201F">
            <w:pPr>
              <w:rPr>
                <w:del w:id="824" w:author="001008220 [2]" w:date="2025-09-09T11:14:20Z"/>
                <w:rFonts w:hint="eastAsia" w:ascii="Calibri" w:hAnsi="Calibri" w:eastAsia="宋体" w:cs="黑体"/>
                <w:color w:val="auto"/>
                <w:kern w:val="2"/>
                <w:sz w:val="21"/>
                <w:szCs w:val="22"/>
                <w:lang w:val="en-US" w:eastAsia="zh-CN" w:bidi="ar-SA"/>
              </w:rPr>
            </w:pPr>
            <w:del w:id="825" w:author="001008220 [2]" w:date="2025-09-09T11:14:20Z">
              <w:r>
                <w:rPr>
                  <w:rFonts w:hint="eastAsia" w:cs="黑体"/>
                  <w:color w:val="auto"/>
                  <w:kern w:val="2"/>
                  <w:sz w:val="21"/>
                  <w:szCs w:val="22"/>
                  <w:lang w:val="en-US" w:eastAsia="zh-CN" w:bidi="ar-SA"/>
                </w:rPr>
                <w:delText>必输</w:delText>
              </w:r>
            </w:del>
          </w:p>
        </w:tc>
        <w:tc>
          <w:tcPr>
            <w:tcW w:w="4467" w:type="dxa"/>
            <w:shd w:val="clear" w:color="auto" w:fill="auto"/>
          </w:tcPr>
          <w:p w14:paraId="4316AB77">
            <w:pPr>
              <w:pStyle w:val="10"/>
              <w:rPr>
                <w:del w:id="826" w:author="001008220 [2]" w:date="2025-09-09T11:14:20Z"/>
                <w:rFonts w:hint="eastAsia" w:ascii="Calibri" w:hAnsi="Calibri" w:eastAsia="宋体" w:cs="黑体"/>
                <w:color w:val="auto"/>
                <w:kern w:val="2"/>
                <w:sz w:val="21"/>
                <w:szCs w:val="22"/>
                <w:lang w:val="en-US" w:eastAsia="zh-CN" w:bidi="ar-SA"/>
              </w:rPr>
            </w:pPr>
            <w:del w:id="827" w:author="001008220 [2]" w:date="2025-09-09T11:14:20Z">
              <w:r>
                <w:rPr>
                  <w:rFonts w:hint="eastAsia"/>
                  <w:color w:val="auto"/>
                  <w:lang w:val="en-US" w:eastAsia="zh-CN"/>
                </w:rPr>
                <w:delText>仅当业务类型为掉期时显示</w:delText>
              </w:r>
            </w:del>
          </w:p>
        </w:tc>
      </w:tr>
      <w:tr w14:paraId="3D17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03A9D099">
            <w:pPr>
              <w:rPr>
                <w:rFonts w:hint="eastAsia" w:ascii="Calibri" w:hAnsi="Calibri" w:eastAsia="宋体" w:cs="黑体"/>
                <w:color w:val="auto"/>
                <w:kern w:val="2"/>
                <w:sz w:val="21"/>
                <w:szCs w:val="22"/>
                <w:lang w:val="en-US" w:eastAsia="zh-CN" w:bidi="ar-SA"/>
              </w:rPr>
            </w:pPr>
            <w:r>
              <w:rPr>
                <w:rFonts w:hint="eastAsia"/>
                <w:color w:val="auto"/>
                <w:lang w:val="en-US" w:eastAsia="zh-CN"/>
              </w:rPr>
              <w:t>维护人</w:t>
            </w:r>
          </w:p>
        </w:tc>
        <w:tc>
          <w:tcPr>
            <w:tcW w:w="0" w:type="auto"/>
            <w:shd w:val="clear" w:color="auto" w:fill="auto"/>
          </w:tcPr>
          <w:p w14:paraId="7D4F6E46">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shd w:val="clear" w:color="auto" w:fill="auto"/>
          </w:tcPr>
          <w:p w14:paraId="399BC2C1">
            <w:pPr>
              <w:pStyle w:val="10"/>
              <w:rPr>
                <w:rFonts w:hint="eastAsia" w:ascii="Calibri" w:hAnsi="Calibri" w:eastAsia="宋体" w:cs="黑体"/>
                <w:color w:val="auto"/>
                <w:kern w:val="2"/>
                <w:sz w:val="21"/>
                <w:szCs w:val="22"/>
                <w:lang w:val="en-US" w:eastAsia="zh-CN" w:bidi="ar-SA"/>
              </w:rPr>
            </w:pPr>
          </w:p>
        </w:tc>
      </w:tr>
      <w:tr w14:paraId="4FD08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61C89F38">
            <w:pPr>
              <w:rPr>
                <w:rFonts w:hint="eastAsia" w:ascii="Calibri" w:hAnsi="Calibri" w:eastAsia="宋体" w:cs="黑体"/>
                <w:color w:val="auto"/>
                <w:kern w:val="2"/>
                <w:sz w:val="21"/>
                <w:szCs w:val="22"/>
                <w:lang w:val="en-US" w:eastAsia="zh-CN" w:bidi="ar-SA"/>
              </w:rPr>
            </w:pPr>
            <w:r>
              <w:rPr>
                <w:rFonts w:hint="eastAsia"/>
                <w:color w:val="auto"/>
                <w:lang w:val="en-US" w:eastAsia="zh-CN"/>
              </w:rPr>
              <w:t>维护</w:t>
            </w:r>
            <w:ins w:id="828" w:author="001008220 [2]" w:date="2025-09-09T11:18:22Z">
              <w:r>
                <w:rPr>
                  <w:rFonts w:hint="eastAsia"/>
                  <w:color w:val="auto"/>
                  <w:lang w:val="en-US" w:eastAsia="zh-CN"/>
                </w:rPr>
                <w:t>日期</w:t>
              </w:r>
            </w:ins>
            <w:del w:id="829" w:author="001008220 [2]" w:date="2025-09-09T11:18:21Z">
              <w:r>
                <w:rPr>
                  <w:rFonts w:hint="eastAsia"/>
                  <w:color w:val="auto"/>
                  <w:lang w:val="en-US" w:eastAsia="zh-CN"/>
                </w:rPr>
                <w:delText>时间</w:delText>
              </w:r>
            </w:del>
          </w:p>
        </w:tc>
        <w:tc>
          <w:tcPr>
            <w:tcW w:w="0" w:type="auto"/>
            <w:shd w:val="clear" w:color="auto" w:fill="auto"/>
          </w:tcPr>
          <w:p w14:paraId="59EC3061">
            <w:pPr>
              <w:rPr>
                <w:rFonts w:hint="eastAsia" w:ascii="Calibri" w:hAnsi="Calibri" w:eastAsia="宋体" w:cs="黑体"/>
                <w:color w:val="auto"/>
                <w:kern w:val="2"/>
                <w:sz w:val="21"/>
                <w:szCs w:val="22"/>
                <w:lang w:val="en-US" w:eastAsia="zh-CN" w:bidi="ar-SA"/>
              </w:rPr>
            </w:pPr>
            <w:r>
              <w:rPr>
                <w:rFonts w:hint="eastAsia" w:cs="黑体"/>
                <w:color w:val="auto"/>
                <w:kern w:val="2"/>
                <w:sz w:val="21"/>
                <w:szCs w:val="22"/>
                <w:lang w:val="en-US" w:eastAsia="zh-CN" w:bidi="ar-SA"/>
              </w:rPr>
              <w:t>输出</w:t>
            </w:r>
          </w:p>
        </w:tc>
        <w:tc>
          <w:tcPr>
            <w:tcW w:w="0" w:type="auto"/>
            <w:shd w:val="clear" w:color="auto" w:fill="auto"/>
          </w:tcPr>
          <w:p w14:paraId="352E13D5">
            <w:pPr>
              <w:pStyle w:val="10"/>
              <w:rPr>
                <w:rFonts w:hint="eastAsia" w:ascii="Calibri" w:hAnsi="Calibri" w:eastAsia="宋体" w:cs="黑体"/>
                <w:color w:val="auto"/>
                <w:kern w:val="2"/>
                <w:sz w:val="21"/>
                <w:szCs w:val="22"/>
                <w:lang w:val="en-US" w:eastAsia="zh-CN" w:bidi="ar-SA"/>
              </w:rPr>
            </w:pPr>
          </w:p>
        </w:tc>
      </w:tr>
      <w:tr w14:paraId="465E1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5F11F41D">
            <w:pPr>
              <w:rPr>
                <w:rFonts w:hint="eastAsia" w:ascii="Calibri" w:hAnsi="Calibri" w:eastAsia="宋体" w:cs="黑体"/>
                <w:color w:val="auto"/>
                <w:kern w:val="2"/>
                <w:sz w:val="21"/>
                <w:szCs w:val="22"/>
                <w:lang w:val="en-US" w:eastAsia="zh-CN" w:bidi="ar-SA"/>
              </w:rPr>
            </w:pPr>
            <w:r>
              <w:rPr>
                <w:rFonts w:hint="eastAsia"/>
                <w:color w:val="auto"/>
                <w:lang w:val="en-US" w:eastAsia="zh-CN"/>
              </w:rPr>
              <w:t>关闭</w:t>
            </w:r>
          </w:p>
        </w:tc>
        <w:tc>
          <w:tcPr>
            <w:tcW w:w="0" w:type="auto"/>
            <w:shd w:val="clear" w:color="auto" w:fill="auto"/>
          </w:tcPr>
          <w:p w14:paraId="232B5CD2">
            <w:pPr>
              <w:rPr>
                <w:rFonts w:hint="eastAsia" w:ascii="Calibri" w:hAnsi="Calibri" w:eastAsia="宋体" w:cs="黑体"/>
                <w:color w:val="auto"/>
                <w:kern w:val="2"/>
                <w:sz w:val="21"/>
                <w:szCs w:val="22"/>
                <w:lang w:val="en-US" w:eastAsia="zh-CN" w:bidi="ar-SA"/>
              </w:rPr>
            </w:pPr>
            <w:r>
              <w:rPr>
                <w:rFonts w:hint="eastAsia"/>
                <w:color w:val="auto"/>
                <w:lang w:val="en-US" w:eastAsia="zh-CN"/>
              </w:rPr>
              <w:t>按钮</w:t>
            </w:r>
          </w:p>
        </w:tc>
        <w:tc>
          <w:tcPr>
            <w:tcW w:w="0" w:type="auto"/>
            <w:shd w:val="clear" w:color="auto" w:fill="auto"/>
          </w:tcPr>
          <w:p w14:paraId="22264471">
            <w:pPr>
              <w:pStyle w:val="10"/>
              <w:rPr>
                <w:rFonts w:hint="eastAsia" w:ascii="Calibri" w:hAnsi="Calibri" w:eastAsia="宋体" w:cs="黑体"/>
                <w:color w:val="auto"/>
                <w:kern w:val="2"/>
                <w:sz w:val="21"/>
                <w:szCs w:val="22"/>
                <w:lang w:val="en-US" w:eastAsia="zh-CN" w:bidi="ar-SA"/>
              </w:rPr>
            </w:pPr>
          </w:p>
        </w:tc>
      </w:tr>
      <w:tr w14:paraId="1234C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0" w:type="auto"/>
            <w:shd w:val="clear" w:color="auto" w:fill="auto"/>
          </w:tcPr>
          <w:p w14:paraId="1A7E49D9">
            <w:pPr>
              <w:rPr>
                <w:rFonts w:hint="eastAsia" w:ascii="Calibri" w:hAnsi="Calibri" w:eastAsia="宋体" w:cs="黑体"/>
                <w:color w:val="auto"/>
                <w:kern w:val="2"/>
                <w:sz w:val="21"/>
                <w:szCs w:val="22"/>
                <w:lang w:val="en-US" w:eastAsia="zh-CN" w:bidi="ar-SA"/>
              </w:rPr>
            </w:pPr>
            <w:r>
              <w:rPr>
                <w:rFonts w:hint="eastAsia"/>
                <w:color w:val="auto"/>
                <w:lang w:val="en-US" w:eastAsia="zh-CN"/>
              </w:rPr>
              <w:t>保存</w:t>
            </w:r>
          </w:p>
        </w:tc>
        <w:tc>
          <w:tcPr>
            <w:tcW w:w="0" w:type="auto"/>
            <w:shd w:val="clear" w:color="auto" w:fill="auto"/>
          </w:tcPr>
          <w:p w14:paraId="0C7FE50E">
            <w:pPr>
              <w:rPr>
                <w:rFonts w:hint="eastAsia" w:ascii="Calibri" w:hAnsi="Calibri" w:eastAsia="宋体" w:cs="黑体"/>
                <w:color w:val="auto"/>
                <w:kern w:val="2"/>
                <w:sz w:val="21"/>
                <w:szCs w:val="22"/>
                <w:lang w:val="en-US" w:eastAsia="zh-CN" w:bidi="ar-SA"/>
              </w:rPr>
            </w:pPr>
            <w:r>
              <w:rPr>
                <w:rFonts w:hint="eastAsia"/>
                <w:color w:val="auto"/>
                <w:lang w:val="en-US" w:eastAsia="zh-CN"/>
              </w:rPr>
              <w:t>按钮</w:t>
            </w:r>
          </w:p>
        </w:tc>
        <w:tc>
          <w:tcPr>
            <w:tcW w:w="0" w:type="auto"/>
            <w:shd w:val="clear" w:color="auto" w:fill="auto"/>
          </w:tcPr>
          <w:p w14:paraId="54DE7868">
            <w:pPr>
              <w:pStyle w:val="10"/>
              <w:rPr>
                <w:rFonts w:hint="eastAsia" w:ascii="Calibri" w:hAnsi="Calibri" w:eastAsia="宋体" w:cs="黑体"/>
                <w:color w:val="auto"/>
                <w:kern w:val="2"/>
                <w:sz w:val="21"/>
                <w:szCs w:val="22"/>
                <w:lang w:val="en-US" w:eastAsia="zh-CN" w:bidi="ar-SA"/>
              </w:rPr>
            </w:pPr>
          </w:p>
        </w:tc>
      </w:tr>
    </w:tbl>
    <w:p w14:paraId="4F81565B">
      <w:pPr>
        <w:rPr>
          <w:color w:val="4F81BD"/>
          <w:lang w:val="zh-CN"/>
        </w:rPr>
      </w:pPr>
    </w:p>
    <w:p w14:paraId="517B0230">
      <w:pPr>
        <w:pStyle w:val="4"/>
      </w:pPr>
      <w:r>
        <w:rPr>
          <w:rFonts w:hint="eastAsia"/>
        </w:rPr>
        <w:t>柜面相关配置</w:t>
      </w:r>
    </w:p>
    <w:p w14:paraId="78E13269">
      <w:pPr>
        <w:pStyle w:val="5"/>
      </w:pPr>
      <w:r>
        <w:rPr>
          <w:rFonts w:hint="eastAsia"/>
        </w:rPr>
        <w:t>授权配置</w:t>
      </w:r>
    </w:p>
    <w:p w14:paraId="4F84EA7B"/>
    <w:p w14:paraId="26714677">
      <w:pPr>
        <w:pStyle w:val="5"/>
      </w:pPr>
      <w:r>
        <w:rPr>
          <w:rFonts w:hint="eastAsia"/>
        </w:rPr>
        <w:t>打印凭证</w:t>
      </w:r>
    </w:p>
    <w:p w14:paraId="6A9BC67A">
      <w:pPr>
        <w:pStyle w:val="5"/>
      </w:pPr>
      <w:r>
        <w:rPr>
          <w:rFonts w:hint="eastAsia"/>
        </w:rPr>
        <w:t>勾对信息</w:t>
      </w:r>
    </w:p>
    <w:p w14:paraId="2F917375">
      <w:pPr>
        <w:pStyle w:val="5"/>
      </w:pPr>
      <w:r>
        <w:rPr>
          <w:rFonts w:hint="eastAsia"/>
        </w:rPr>
        <w:t>验印控制支付配置</w:t>
      </w:r>
    </w:p>
    <w:p w14:paraId="0269D9A0">
      <w:pPr>
        <w:spacing w:line="400" w:lineRule="exact"/>
        <w:rPr>
          <w:rFonts w:ascii="宋体" w:hAnsi="宋体"/>
          <w:szCs w:val="21"/>
        </w:rPr>
      </w:pPr>
    </w:p>
    <w:bookmarkEnd w:id="147"/>
    <w:bookmarkEnd w:id="148"/>
    <w:bookmarkEnd w:id="149"/>
    <w:bookmarkEnd w:id="152"/>
    <w:bookmarkEnd w:id="153"/>
    <w:bookmarkEnd w:id="154"/>
    <w:bookmarkEnd w:id="155"/>
    <w:bookmarkEnd w:id="156"/>
    <w:bookmarkEnd w:id="157"/>
    <w:bookmarkEnd w:id="158"/>
    <w:p w14:paraId="6B740B6A">
      <w:pPr>
        <w:rPr>
          <w:b/>
          <w:bCs/>
        </w:rPr>
      </w:pPr>
      <w:bookmarkStart w:id="180" w:name="_Toc121926912"/>
      <w:bookmarkEnd w:id="180"/>
      <w:bookmarkStart w:id="181" w:name="_Toc121926845"/>
      <w:bookmarkEnd w:id="181"/>
      <w:bookmarkStart w:id="182" w:name="_Toc121926909"/>
      <w:bookmarkEnd w:id="182"/>
      <w:bookmarkStart w:id="183" w:name="_Toc289521107"/>
      <w:bookmarkEnd w:id="183"/>
      <w:bookmarkStart w:id="184" w:name="_Toc121927003"/>
      <w:bookmarkEnd w:id="184"/>
      <w:bookmarkStart w:id="185" w:name="_Toc121926820"/>
      <w:bookmarkEnd w:id="185"/>
      <w:bookmarkStart w:id="186" w:name="_Toc121926908"/>
      <w:bookmarkEnd w:id="186"/>
      <w:bookmarkStart w:id="187" w:name="_Toc121926999"/>
      <w:bookmarkEnd w:id="187"/>
      <w:bookmarkStart w:id="188" w:name="_Toc121926819"/>
      <w:bookmarkEnd w:id="188"/>
      <w:bookmarkStart w:id="189" w:name="_Toc121927001"/>
      <w:bookmarkEnd w:id="189"/>
      <w:bookmarkStart w:id="190" w:name="_Toc121926911"/>
      <w:bookmarkEnd w:id="190"/>
      <w:bookmarkStart w:id="191" w:name="_Toc142723054"/>
      <w:bookmarkEnd w:id="191"/>
      <w:bookmarkStart w:id="192" w:name="_Toc121926821"/>
      <w:bookmarkEnd w:id="192"/>
      <w:bookmarkStart w:id="193" w:name="_Toc235944327"/>
      <w:bookmarkEnd w:id="193"/>
      <w:bookmarkStart w:id="194" w:name="_Toc121926818"/>
      <w:bookmarkEnd w:id="194"/>
      <w:bookmarkStart w:id="195" w:name="_Toc121927002"/>
      <w:bookmarkEnd w:id="195"/>
      <w:bookmarkStart w:id="196" w:name="_Toc141933235"/>
      <w:bookmarkEnd w:id="196"/>
      <w:bookmarkStart w:id="197" w:name="_Toc237060255"/>
      <w:bookmarkEnd w:id="197"/>
      <w:bookmarkStart w:id="198" w:name="_Toc121926936"/>
      <w:bookmarkEnd w:id="198"/>
      <w:bookmarkStart w:id="199" w:name="_Toc121927027"/>
      <w:bookmarkEnd w:id="199"/>
      <w:bookmarkStart w:id="200" w:name="_Toc121926910"/>
      <w:bookmarkEnd w:id="200"/>
      <w:bookmarkStart w:id="201" w:name="_Toc439161118"/>
      <w:bookmarkEnd w:id="201"/>
      <w:bookmarkStart w:id="202" w:name="_Toc121927000"/>
      <w:bookmarkEnd w:id="202"/>
      <w:bookmarkStart w:id="203" w:name="_Toc121926817"/>
      <w:bookmarkEnd w:id="203"/>
      <w:bookmarkStart w:id="204" w:name="_Toc833065860"/>
      <w:bookmarkStart w:id="205" w:name="_Toc259986771"/>
      <w:bookmarkStart w:id="206" w:name="_Toc448951552"/>
      <w:bookmarkStart w:id="207" w:name="_Toc1584152664"/>
      <w:bookmarkStart w:id="208" w:name="_Toc109019207"/>
      <w:bookmarkStart w:id="209" w:name="_Toc1329471751"/>
    </w:p>
    <w:p w14:paraId="3E3E6D70">
      <w:pPr>
        <w:pStyle w:val="2"/>
        <w:rPr>
          <w:rFonts w:hint="eastAsia"/>
        </w:rPr>
      </w:pPr>
      <w:bookmarkStart w:id="210" w:name="_Toc1948345014"/>
      <w:bookmarkStart w:id="211" w:name="_Toc175922132"/>
      <w:bookmarkStart w:id="212" w:name="_Toc31581"/>
      <w:bookmarkStart w:id="213" w:name="_Toc921553415"/>
      <w:r>
        <w:rPr>
          <w:rFonts w:hint="eastAsia"/>
        </w:rPr>
        <w:t>业务指标</w:t>
      </w:r>
      <w:bookmarkEnd w:id="210"/>
      <w:bookmarkEnd w:id="211"/>
      <w:bookmarkEnd w:id="212"/>
      <w:bookmarkEnd w:id="213"/>
      <w:bookmarkStart w:id="214" w:name="_Toc505757759"/>
      <w:bookmarkEnd w:id="214"/>
      <w:bookmarkStart w:id="215" w:name="_Toc282335432"/>
      <w:bookmarkEnd w:id="215"/>
      <w:bookmarkStart w:id="216" w:name="_Toc282332968"/>
      <w:bookmarkEnd w:id="216"/>
      <w:bookmarkStart w:id="217" w:name="_Toc512432373"/>
      <w:bookmarkEnd w:id="217"/>
      <w:bookmarkStart w:id="218" w:name="_Toc521416567"/>
      <w:bookmarkEnd w:id="218"/>
      <w:bookmarkStart w:id="219" w:name="_Toc498510863"/>
      <w:bookmarkEnd w:id="219"/>
      <w:bookmarkStart w:id="220" w:name="_Toc282289310"/>
      <w:bookmarkEnd w:id="220"/>
      <w:bookmarkStart w:id="221" w:name="_Toc507508197"/>
      <w:bookmarkEnd w:id="221"/>
      <w:bookmarkStart w:id="222" w:name="_Toc282335337"/>
      <w:bookmarkEnd w:id="222"/>
      <w:bookmarkStart w:id="223" w:name="_Toc282286369"/>
      <w:bookmarkEnd w:id="223"/>
      <w:bookmarkStart w:id="224" w:name="_Toc282334198"/>
      <w:bookmarkEnd w:id="224"/>
      <w:bookmarkStart w:id="225" w:name="_Toc282334200"/>
      <w:bookmarkEnd w:id="225"/>
      <w:bookmarkStart w:id="226" w:name="_Toc282334293"/>
      <w:bookmarkEnd w:id="226"/>
      <w:bookmarkStart w:id="227" w:name="_Toc282327251"/>
      <w:bookmarkEnd w:id="227"/>
      <w:bookmarkStart w:id="228" w:name="_Toc282334292"/>
      <w:bookmarkEnd w:id="228"/>
      <w:bookmarkStart w:id="229" w:name="_Toc282334199"/>
      <w:bookmarkEnd w:id="229"/>
      <w:bookmarkStart w:id="230" w:name="_Toc282335339"/>
      <w:bookmarkEnd w:id="230"/>
      <w:bookmarkStart w:id="231" w:name="_Toc282332970"/>
      <w:bookmarkEnd w:id="231"/>
      <w:bookmarkStart w:id="232" w:name="_Toc282335338"/>
      <w:bookmarkEnd w:id="232"/>
      <w:bookmarkStart w:id="233" w:name="_Toc282279654"/>
      <w:bookmarkEnd w:id="233"/>
      <w:bookmarkStart w:id="234" w:name="_Toc282286562"/>
      <w:bookmarkEnd w:id="234"/>
      <w:bookmarkStart w:id="235" w:name="_Toc282335433"/>
      <w:bookmarkEnd w:id="235"/>
      <w:bookmarkStart w:id="236" w:name="_Toc282280374"/>
      <w:bookmarkEnd w:id="236"/>
      <w:bookmarkStart w:id="237" w:name="_Toc282327162"/>
      <w:bookmarkEnd w:id="237"/>
      <w:bookmarkStart w:id="238" w:name="_Toc282288254"/>
      <w:bookmarkEnd w:id="238"/>
      <w:bookmarkStart w:id="239" w:name="_Toc282330170"/>
      <w:bookmarkEnd w:id="239"/>
      <w:bookmarkStart w:id="240" w:name="_Toc498932019"/>
      <w:bookmarkEnd w:id="240"/>
      <w:bookmarkStart w:id="241" w:name="_Toc282332969"/>
      <w:bookmarkEnd w:id="241"/>
      <w:bookmarkStart w:id="242" w:name="_Toc282327565"/>
      <w:bookmarkEnd w:id="242"/>
      <w:bookmarkStart w:id="243" w:name="_Toc282286758"/>
      <w:bookmarkEnd w:id="243"/>
      <w:bookmarkStart w:id="244" w:name="_Toc282335431"/>
      <w:bookmarkEnd w:id="244"/>
      <w:bookmarkStart w:id="245" w:name="_Toc282337250"/>
      <w:bookmarkEnd w:id="245"/>
      <w:bookmarkStart w:id="246" w:name="_Toc282337249"/>
      <w:bookmarkEnd w:id="246"/>
      <w:bookmarkStart w:id="247" w:name="_Toc282337248"/>
      <w:bookmarkEnd w:id="247"/>
      <w:bookmarkStart w:id="248" w:name="_Toc282334291"/>
      <w:bookmarkEnd w:id="248"/>
      <w:bookmarkStart w:id="249" w:name="_Toc282287508"/>
      <w:bookmarkEnd w:id="249"/>
    </w:p>
    <w:p w14:paraId="48535F66"/>
    <w:p w14:paraId="0D890591">
      <w:pPr>
        <w:pStyle w:val="2"/>
      </w:pPr>
      <w:bookmarkStart w:id="250" w:name="_Toc21812"/>
      <w:bookmarkStart w:id="251" w:name="_Toc1463137015"/>
      <w:bookmarkStart w:id="252" w:name="_Toc175922133"/>
      <w:bookmarkStart w:id="253" w:name="_Toc1857318576"/>
      <w:r>
        <w:rPr>
          <w:rFonts w:hint="eastAsia"/>
        </w:rPr>
        <w:t>附件</w:t>
      </w:r>
      <w:bookmarkEnd w:id="204"/>
      <w:bookmarkEnd w:id="205"/>
      <w:bookmarkEnd w:id="206"/>
      <w:bookmarkEnd w:id="207"/>
      <w:bookmarkEnd w:id="208"/>
      <w:bookmarkEnd w:id="209"/>
      <w:bookmarkEnd w:id="250"/>
      <w:bookmarkEnd w:id="251"/>
      <w:r>
        <w:rPr>
          <w:rFonts w:hint="eastAsia"/>
        </w:rPr>
        <w:t>清单</w:t>
      </w:r>
      <w:bookmarkEnd w:id="252"/>
      <w:bookmarkEnd w:id="253"/>
    </w:p>
    <w:p w14:paraId="3EBEFAFC">
      <w:pPr>
        <w:rPr>
          <w:lang w:val="zh-CN"/>
        </w:rPr>
      </w:pPr>
    </w:p>
    <w:sectPr>
      <w:headerReference r:id="rId7" w:type="default"/>
      <w:footerReference r:id="rId8"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001008220 [2]" w:date="2025-09-04T16:45:54Z" w:initials="">
    <w:p w14:paraId="36371D28">
      <w:pPr>
        <w:pStyle w:val="9"/>
        <w:rPr>
          <w:rFonts w:hint="eastAsia" w:eastAsia="宋体"/>
          <w:lang w:val="en-US" w:eastAsia="zh-CN"/>
        </w:rPr>
      </w:pPr>
      <w:r>
        <w:rPr>
          <w:rFonts w:hint="eastAsia"/>
          <w:lang w:val="en-US" w:eastAsia="zh-CN"/>
        </w:rPr>
        <w:t>改为文字或者图片的公告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371D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35C53">
    <w:pPr>
      <w:pStyle w:val="13"/>
      <w:pBdr>
        <w:top w:val="single" w:color="auto" w:sz="4" w:space="1"/>
      </w:pBdr>
      <w:tabs>
        <w:tab w:val="clear" w:pos="4153"/>
      </w:tabs>
      <w:rPr>
        <w:sz w:val="21"/>
        <w:szCs w:val="21"/>
      </w:rPr>
    </w:pPr>
    <w:r>
      <w:rPr>
        <w:sz w:val="21"/>
        <w:szCs w:val="21"/>
      </w:rPr>
      <w:tab/>
    </w:r>
    <w:r>
      <w:rPr>
        <w:rFonts w:hint="eastAsia"/>
        <w:sz w:val="21"/>
        <w:szCs w:val="21"/>
      </w:rPr>
      <w:t>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i</w:t>
    </w:r>
    <w:r>
      <w:rPr>
        <w:sz w:val="21"/>
        <w:szCs w:val="21"/>
      </w:rPr>
      <w:fldChar w:fldCharType="end"/>
    </w:r>
    <w:r>
      <w:rPr>
        <w:rFonts w:hint="eastAsia"/>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61E8">
    <w:pPr>
      <w:pStyle w:val="13"/>
      <w:ind w:firstLine="482"/>
      <w:jc w:val="center"/>
    </w:pPr>
  </w:p>
  <w:p w14:paraId="1BAE1310">
    <w:pPr>
      <w:pStyle w:val="13"/>
      <w:ind w:firstLine="482"/>
      <w:jc w:val="center"/>
    </w:pP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p w14:paraId="497273A5">
    <w:pPr>
      <w:pStyle w:val="1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AC197">
    <w:pPr>
      <w:pStyle w:val="14"/>
      <w:tabs>
        <w:tab w:val="clear" w:pos="4153"/>
      </w:tabs>
      <w:jc w:val="both"/>
      <w:rPr>
        <w:sz w:val="21"/>
        <w:szCs w:val="21"/>
      </w:rPr>
    </w:pPr>
    <w:r>
      <w:rPr>
        <w:rFonts w:hint="eastAsia"/>
        <w:sz w:val="21"/>
        <w:szCs w:val="21"/>
      </w:rPr>
      <w:t>RQM-TP03 东莞银行业务需求说明书-V1.</w:t>
    </w:r>
    <w:r>
      <w:rPr>
        <w:sz w:val="21"/>
        <w:szCs w:val="21"/>
      </w:rPr>
      <w:t>4</w:t>
    </w:r>
    <w:r>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5E1A9">
    <w:pPr>
      <w:pStyle w:val="14"/>
      <w:tabs>
        <w:tab w:val="clear" w:pos="4153"/>
      </w:tabs>
      <w:jc w:val="both"/>
    </w:pPr>
    <w:r>
      <w:rPr>
        <w:rFonts w:hint="eastAsia"/>
        <w:sz w:val="21"/>
        <w:szCs w:val="21"/>
      </w:rPr>
      <w:t>RQM-TP03 东莞银行业务需求说明书-V1.</w:t>
    </w:r>
    <w:r>
      <w:rPr>
        <w:sz w:val="21"/>
        <w:szCs w:val="21"/>
      </w:rPr>
      <w:t>4</w:t>
    </w:r>
    <w:r>
      <w:rPr>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lvlText w:val="%1."/>
      <w:lvlJc w:val="left"/>
      <w:pPr>
        <w:ind w:left="425" w:hanging="425"/>
      </w:pPr>
      <w:rPr>
        <w:rFonts w:hint="default"/>
      </w:rPr>
    </w:lvl>
  </w:abstractNum>
  <w:abstractNum w:abstractNumId="1">
    <w:nsid w:val="00000001"/>
    <w:multiLevelType w:val="multilevel"/>
    <w:tmpl w:val="000000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0000002"/>
    <w:multiLevelType w:val="singleLevel"/>
    <w:tmpl w:val="00000002"/>
    <w:lvl w:ilvl="0" w:tentative="0">
      <w:start w:val="1"/>
      <w:numFmt w:val="decimal"/>
      <w:lvlText w:val="%1."/>
      <w:lvlJc w:val="left"/>
      <w:pPr>
        <w:ind w:left="425" w:hanging="425"/>
      </w:pPr>
      <w:rPr>
        <w:rFonts w:hint="default"/>
        <w:color w:val="auto"/>
      </w:rPr>
    </w:lvl>
  </w:abstractNum>
  <w:abstractNum w:abstractNumId="3">
    <w:nsid w:val="00000003"/>
    <w:multiLevelType w:val="singleLevel"/>
    <w:tmpl w:val="00000003"/>
    <w:lvl w:ilvl="0" w:tentative="0">
      <w:start w:val="1"/>
      <w:numFmt w:val="decimal"/>
      <w:lvlText w:val="(%1)"/>
      <w:lvlJc w:val="left"/>
      <w:pPr>
        <w:tabs>
          <w:tab w:val="left" w:pos="420"/>
        </w:tabs>
        <w:ind w:left="845" w:hanging="425"/>
      </w:pPr>
      <w:rPr>
        <w:rFonts w:hint="default"/>
      </w:rPr>
    </w:lvl>
  </w:abstractNum>
  <w:abstractNum w:abstractNumId="4">
    <w:nsid w:val="00000004"/>
    <w:multiLevelType w:val="multilevel"/>
    <w:tmpl w:val="00000004"/>
    <w:lvl w:ilvl="0" w:tentative="0">
      <w:start w:val="1"/>
      <w:numFmt w:val="decimal"/>
      <w:pStyle w:val="2"/>
      <w:isLgl/>
      <w:lvlText w:val="%1."/>
      <w:lvlJc w:val="left"/>
      <w:pPr>
        <w:ind w:left="425" w:hanging="425"/>
      </w:pPr>
      <w:rPr>
        <w:rFonts w:hint="default" w:ascii="宋体" w:hAnsi="宋体" w:eastAsia="宋体" w:cs="宋体"/>
      </w:rPr>
    </w:lvl>
    <w:lvl w:ilvl="1" w:tentative="0">
      <w:start w:val="1"/>
      <w:numFmt w:val="decimal"/>
      <w:pStyle w:val="3"/>
      <w:isLgl/>
      <w:lvlText w:val="%1.%2."/>
      <w:lvlJc w:val="left"/>
      <w:pPr>
        <w:ind w:left="567" w:hanging="567"/>
      </w:pPr>
      <w:rPr>
        <w:rFonts w:hint="default" w:ascii="宋体" w:hAnsi="宋体" w:eastAsia="宋体" w:cs="宋体"/>
        <w:color w:val="auto"/>
        <w:lang w:eastAsia="zh-CN"/>
      </w:rPr>
    </w:lvl>
    <w:lvl w:ilvl="2" w:tentative="0">
      <w:start w:val="1"/>
      <w:numFmt w:val="decimal"/>
      <w:pStyle w:val="4"/>
      <w:isLgl/>
      <w:lvlText w:val="%1.%2.%3."/>
      <w:lvlJc w:val="left"/>
      <w:pPr>
        <w:ind w:left="1339" w:hanging="709"/>
      </w:pPr>
      <w:rPr>
        <w:rFonts w:hint="default" w:ascii="宋体" w:hAnsi="宋体" w:eastAsia="宋体" w:cs="宋体"/>
      </w:rPr>
    </w:lvl>
    <w:lvl w:ilvl="3" w:tentative="0">
      <w:start w:val="1"/>
      <w:numFmt w:val="decimal"/>
      <w:pStyle w:val="5"/>
      <w:isLgl/>
      <w:lvlText w:val="%1.%2.%3.%4."/>
      <w:lvlJc w:val="left"/>
      <w:pPr>
        <w:ind w:left="851" w:hanging="851"/>
      </w:pPr>
      <w:rPr>
        <w:rFonts w:hint="default" w:ascii="宋体" w:hAnsi="宋体" w:eastAsia="宋体" w:cs="宋体"/>
      </w:rPr>
    </w:lvl>
    <w:lvl w:ilvl="4" w:tentative="0">
      <w:start w:val="1"/>
      <w:numFmt w:val="decimal"/>
      <w:pStyle w:val="6"/>
      <w:isLgl/>
      <w:lvlText w:val="%1.%2.%3.%4.%5."/>
      <w:lvlJc w:val="left"/>
      <w:pPr>
        <w:ind w:left="992" w:hanging="992"/>
      </w:pPr>
      <w:rPr>
        <w:rFonts w:hint="default" w:ascii="宋体" w:hAnsi="宋体" w:eastAsia="宋体" w:cs="宋体"/>
      </w:rPr>
    </w:lvl>
    <w:lvl w:ilvl="5" w:tentative="0">
      <w:start w:val="1"/>
      <w:numFmt w:val="decimal"/>
      <w:pStyle w:val="7"/>
      <w:isLgl/>
      <w:lvlText w:val="%1.%2.%3.%4.%5.%6."/>
      <w:lvlJc w:val="left"/>
      <w:pPr>
        <w:ind w:left="1134" w:hanging="1134"/>
      </w:pPr>
      <w:rPr>
        <w:rFonts w:hint="default" w:ascii="宋体" w:hAnsi="宋体" w:eastAsia="宋体" w:cs="宋体"/>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00000005"/>
    <w:multiLevelType w:val="multilevel"/>
    <w:tmpl w:val="00000005"/>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001008220 [2]">
    <w15:presenceInfo w15:providerId="WPS Office" w15:userId="3230293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CB45CE"/>
    <w:rsid w:val="208060D2"/>
    <w:rsid w:val="34A96938"/>
    <w:rsid w:val="3A5C351D"/>
    <w:rsid w:val="3D3A1978"/>
    <w:rsid w:val="3DF46AAC"/>
    <w:rsid w:val="45350C77"/>
    <w:rsid w:val="4D741C4E"/>
    <w:rsid w:val="63946C4C"/>
    <w:rsid w:val="77D100B8"/>
    <w:rsid w:val="7CD16D5D"/>
    <w:rsid w:val="7D6F5BA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4"/>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8"/>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qFormat/>
    <w:uiPriority w:val="9"/>
    <w:pPr>
      <w:keepNext/>
      <w:keepLines/>
      <w:numPr>
        <w:ilvl w:val="5"/>
        <w:numId w:val="1"/>
      </w:numPr>
      <w:spacing w:before="240" w:after="64" w:line="317" w:lineRule="auto"/>
      <w:outlineLvl w:val="5"/>
    </w:pPr>
    <w:rPr>
      <w:rFonts w:ascii="Arial" w:hAnsi="Arial" w:eastAsia="黑体"/>
      <w:b/>
      <w:sz w:val="24"/>
    </w:rPr>
  </w:style>
  <w:style w:type="character" w:default="1" w:styleId="22">
    <w:name w:val="Default Paragraph Font"/>
    <w:qFormat/>
    <w:uiPriority w:val="1"/>
  </w:style>
  <w:style w:type="table" w:default="1" w:styleId="20">
    <w:name w:val="Normal Table"/>
    <w:qFormat/>
    <w:uiPriority w:val="99"/>
    <w:tblPr>
      <w:tblCellMar>
        <w:top w:w="0" w:type="dxa"/>
        <w:left w:w="108" w:type="dxa"/>
        <w:bottom w:w="0" w:type="dxa"/>
        <w:right w:w="108" w:type="dxa"/>
      </w:tblCellMar>
    </w:tblPr>
  </w:style>
  <w:style w:type="paragraph" w:styleId="8">
    <w:name w:val="Normal Indent"/>
    <w:basedOn w:val="1"/>
    <w:qFormat/>
    <w:uiPriority w:val="99"/>
    <w:pPr>
      <w:spacing w:line="360" w:lineRule="auto"/>
      <w:ind w:firstLine="420" w:firstLineChars="200"/>
    </w:pPr>
    <w:rPr>
      <w:rFonts w:ascii="Times New Roman" w:hAnsi="Times New Roman" w:cs="Times New Roman"/>
      <w:szCs w:val="20"/>
    </w:rPr>
  </w:style>
  <w:style w:type="paragraph" w:styleId="9">
    <w:name w:val="annotation text"/>
    <w:basedOn w:val="1"/>
    <w:link w:val="39"/>
    <w:qFormat/>
    <w:uiPriority w:val="99"/>
    <w:pPr>
      <w:jc w:val="left"/>
    </w:pPr>
  </w:style>
  <w:style w:type="paragraph" w:styleId="10">
    <w:name w:val="Body Text"/>
    <w:basedOn w:val="1"/>
    <w:link w:val="41"/>
    <w:qFormat/>
    <w:uiPriority w:val="99"/>
    <w:pPr>
      <w:spacing w:after="120"/>
    </w:pPr>
  </w:style>
  <w:style w:type="paragraph" w:styleId="11">
    <w:name w:val="toc 3"/>
    <w:basedOn w:val="1"/>
    <w:next w:val="1"/>
    <w:qFormat/>
    <w:uiPriority w:val="39"/>
    <w:pPr>
      <w:ind w:left="840" w:leftChars="400"/>
    </w:pPr>
  </w:style>
  <w:style w:type="paragraph" w:styleId="12">
    <w:name w:val="Balloon Text"/>
    <w:basedOn w:val="1"/>
    <w:link w:val="35"/>
    <w:qFormat/>
    <w:uiPriority w:val="99"/>
    <w:rPr>
      <w:sz w:val="18"/>
      <w:szCs w:val="18"/>
    </w:rPr>
  </w:style>
  <w:style w:type="paragraph" w:styleId="13">
    <w:name w:val="footer"/>
    <w:basedOn w:val="1"/>
    <w:link w:val="37"/>
    <w:qFormat/>
    <w:uiPriority w:val="99"/>
    <w:pPr>
      <w:tabs>
        <w:tab w:val="center" w:pos="4153"/>
        <w:tab w:val="right" w:pos="8306"/>
      </w:tabs>
      <w:snapToGrid w:val="0"/>
      <w:jc w:val="left"/>
    </w:pPr>
    <w:rPr>
      <w:sz w:val="18"/>
      <w:szCs w:val="18"/>
    </w:rPr>
  </w:style>
  <w:style w:type="paragraph" w:styleId="14">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style>
  <w:style w:type="paragraph" w:styleId="16">
    <w:name w:val="toc 2"/>
    <w:basedOn w:val="1"/>
    <w:next w:val="1"/>
    <w:qFormat/>
    <w:uiPriority w:val="39"/>
    <w:pPr>
      <w:ind w:left="420" w:leftChars="200"/>
    </w:pPr>
  </w:style>
  <w:style w:type="paragraph" w:styleId="17">
    <w:name w:val="Title"/>
    <w:basedOn w:val="1"/>
    <w:next w:val="1"/>
    <w:link w:val="51"/>
    <w:qFormat/>
    <w:uiPriority w:val="10"/>
    <w:pPr>
      <w:spacing w:before="240" w:after="60"/>
      <w:jc w:val="center"/>
      <w:outlineLvl w:val="0"/>
    </w:pPr>
    <w:rPr>
      <w:rFonts w:ascii="Cambria" w:hAnsi="Cambria" w:eastAsia="宋体" w:cs="宋体"/>
      <w:b/>
      <w:bCs/>
      <w:sz w:val="32"/>
      <w:szCs w:val="32"/>
    </w:rPr>
  </w:style>
  <w:style w:type="paragraph" w:styleId="18">
    <w:name w:val="annotation subject"/>
    <w:basedOn w:val="9"/>
    <w:next w:val="9"/>
    <w:link w:val="40"/>
    <w:qFormat/>
    <w:uiPriority w:val="99"/>
    <w:rPr>
      <w:b/>
      <w:bCs/>
    </w:rPr>
  </w:style>
  <w:style w:type="paragraph" w:styleId="19">
    <w:name w:val="Body Text First Indent"/>
    <w:basedOn w:val="10"/>
    <w:link w:val="42"/>
    <w:qFormat/>
    <w:uiPriority w:val="0"/>
    <w:pPr>
      <w:adjustRightInd w:val="0"/>
      <w:snapToGrid w:val="0"/>
      <w:spacing w:line="360" w:lineRule="auto"/>
      <w:ind w:firstLine="420" w:firstLineChars="100"/>
    </w:pPr>
    <w:rPr>
      <w:rFonts w:ascii="宋体" w:hAnsi="Arial" w:cs="Times New Roman"/>
      <w:szCs w:val="21"/>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qFormat/>
    <w:uiPriority w:val="99"/>
    <w:rPr>
      <w:color w:val="0000FF"/>
      <w:u w:val="single"/>
    </w:rPr>
  </w:style>
  <w:style w:type="character" w:styleId="24">
    <w:name w:val="annotation reference"/>
    <w:basedOn w:val="22"/>
    <w:qFormat/>
    <w:uiPriority w:val="99"/>
    <w:rPr>
      <w:sz w:val="21"/>
      <w:szCs w:val="21"/>
    </w:rPr>
  </w:style>
  <w:style w:type="character" w:customStyle="1" w:styleId="25">
    <w:name w:val="标题 1 字符"/>
    <w:basedOn w:val="22"/>
    <w:link w:val="2"/>
    <w:qFormat/>
    <w:uiPriority w:val="9"/>
    <w:rPr>
      <w:b/>
      <w:bCs/>
      <w:kern w:val="44"/>
      <w:sz w:val="44"/>
      <w:szCs w:val="44"/>
    </w:rPr>
  </w:style>
  <w:style w:type="paragraph" w:customStyle="1" w:styleId="26">
    <w:name w:val="列表段落1"/>
    <w:basedOn w:val="1"/>
    <w:qFormat/>
    <w:uiPriority w:val="34"/>
    <w:pPr>
      <w:ind w:firstLine="420" w:firstLineChars="200"/>
    </w:pPr>
  </w:style>
  <w:style w:type="paragraph" w:customStyle="1" w:styleId="27">
    <w:name w:val="TOC 标题1"/>
    <w:basedOn w:val="2"/>
    <w:next w:val="1"/>
    <w:qFormat/>
    <w:uiPriority w:val="39"/>
    <w:pPr>
      <w:widowControl/>
      <w:spacing w:before="480" w:after="0" w:line="276" w:lineRule="auto"/>
      <w:jc w:val="left"/>
      <w:outlineLvl w:val="9"/>
    </w:pPr>
    <w:rPr>
      <w:rFonts w:ascii="Cambria" w:hAnsi="Cambria"/>
      <w:color w:val="365F90"/>
      <w:kern w:val="0"/>
      <w:sz w:val="28"/>
      <w:szCs w:val="28"/>
    </w:rPr>
  </w:style>
  <w:style w:type="paragraph" w:customStyle="1" w:styleId="28">
    <w:name w:val="列出段落2"/>
    <w:basedOn w:val="1"/>
    <w:qFormat/>
    <w:uiPriority w:val="99"/>
    <w:pPr>
      <w:spacing w:line="360" w:lineRule="auto"/>
      <w:ind w:firstLine="420" w:firstLineChars="200"/>
    </w:pPr>
    <w:rPr>
      <w:rFonts w:ascii="Times New Roman" w:hAnsi="Times New Roman" w:cs="Times New Roman"/>
      <w:szCs w:val="20"/>
    </w:rPr>
  </w:style>
  <w:style w:type="paragraph" w:customStyle="1" w:styleId="29">
    <w:name w:val="正文文字4"/>
    <w:basedOn w:val="1"/>
    <w:link w:val="43"/>
    <w:qFormat/>
    <w:uiPriority w:val="0"/>
    <w:pPr>
      <w:spacing w:line="320" w:lineRule="exact"/>
      <w:ind w:firstLine="200" w:firstLineChars="200"/>
    </w:pPr>
    <w:rPr>
      <w:rFonts w:ascii="宋体" w:hAnsi="宋体" w:cs="Times New Roman"/>
      <w:b/>
      <w:bCs/>
      <w:sz w:val="24"/>
      <w:szCs w:val="24"/>
    </w:rPr>
  </w:style>
  <w:style w:type="paragraph" w:customStyle="1" w:styleId="30">
    <w:name w:val="修订1"/>
    <w:qFormat/>
    <w:uiPriority w:val="99"/>
    <w:rPr>
      <w:rFonts w:ascii="Calibri" w:hAnsi="Calibri" w:eastAsia="宋体" w:cs="黑体"/>
      <w:kern w:val="2"/>
      <w:sz w:val="21"/>
      <w:szCs w:val="22"/>
      <w:lang w:val="en-US" w:eastAsia="zh-CN" w:bidi="ar-SA"/>
    </w:rPr>
  </w:style>
  <w:style w:type="paragraph" w:customStyle="1" w:styleId="31">
    <w:name w:val="修订2"/>
    <w:qFormat/>
    <w:uiPriority w:val="99"/>
    <w:rPr>
      <w:rFonts w:ascii="Calibri" w:hAnsi="Calibri" w:eastAsia="宋体" w:cs="黑体"/>
      <w:kern w:val="2"/>
      <w:sz w:val="21"/>
      <w:szCs w:val="22"/>
      <w:lang w:val="en-US" w:eastAsia="zh-CN" w:bidi="ar-SA"/>
    </w:rPr>
  </w:style>
  <w:style w:type="paragraph" w:customStyle="1" w:styleId="32">
    <w:name w:val="表格标题"/>
    <w:basedOn w:val="1"/>
    <w:qFormat/>
    <w:uiPriority w:val="0"/>
    <w:pPr>
      <w:jc w:val="center"/>
    </w:pPr>
    <w:rPr>
      <w:b/>
    </w:rPr>
  </w:style>
  <w:style w:type="character" w:customStyle="1" w:styleId="33">
    <w:name w:val="标题 2 字符"/>
    <w:basedOn w:val="22"/>
    <w:link w:val="3"/>
    <w:qFormat/>
    <w:uiPriority w:val="9"/>
    <w:rPr>
      <w:rFonts w:ascii="Cambria" w:hAnsi="Cambria" w:eastAsia="宋体" w:cs="黑体"/>
      <w:b/>
      <w:bCs/>
      <w:sz w:val="32"/>
      <w:szCs w:val="32"/>
    </w:rPr>
  </w:style>
  <w:style w:type="character" w:customStyle="1" w:styleId="34">
    <w:name w:val="标题 3 字符"/>
    <w:basedOn w:val="22"/>
    <w:link w:val="4"/>
    <w:qFormat/>
    <w:uiPriority w:val="9"/>
    <w:rPr>
      <w:b/>
      <w:bCs/>
      <w:sz w:val="32"/>
      <w:szCs w:val="32"/>
    </w:rPr>
  </w:style>
  <w:style w:type="character" w:customStyle="1" w:styleId="35">
    <w:name w:val="批注框文本 字符"/>
    <w:basedOn w:val="22"/>
    <w:link w:val="12"/>
    <w:qFormat/>
    <w:uiPriority w:val="99"/>
    <w:rPr>
      <w:sz w:val="18"/>
      <w:szCs w:val="18"/>
    </w:rPr>
  </w:style>
  <w:style w:type="character" w:customStyle="1" w:styleId="36">
    <w:name w:val="页眉 字符"/>
    <w:basedOn w:val="22"/>
    <w:link w:val="14"/>
    <w:qFormat/>
    <w:uiPriority w:val="99"/>
    <w:rPr>
      <w:sz w:val="18"/>
      <w:szCs w:val="18"/>
    </w:rPr>
  </w:style>
  <w:style w:type="character" w:customStyle="1" w:styleId="37">
    <w:name w:val="页脚 字符"/>
    <w:basedOn w:val="22"/>
    <w:link w:val="13"/>
    <w:qFormat/>
    <w:uiPriority w:val="99"/>
    <w:rPr>
      <w:sz w:val="18"/>
      <w:szCs w:val="18"/>
    </w:rPr>
  </w:style>
  <w:style w:type="character" w:customStyle="1" w:styleId="38">
    <w:name w:val="标题 4 字符"/>
    <w:basedOn w:val="22"/>
    <w:link w:val="5"/>
    <w:qFormat/>
    <w:uiPriority w:val="9"/>
    <w:rPr>
      <w:rFonts w:ascii="Cambria" w:hAnsi="Cambria" w:eastAsia="宋体" w:cs="黑体"/>
      <w:b/>
      <w:bCs/>
      <w:sz w:val="28"/>
      <w:szCs w:val="28"/>
    </w:rPr>
  </w:style>
  <w:style w:type="character" w:customStyle="1" w:styleId="39">
    <w:name w:val="批注文字 字符"/>
    <w:basedOn w:val="22"/>
    <w:link w:val="9"/>
    <w:qFormat/>
    <w:uiPriority w:val="99"/>
  </w:style>
  <w:style w:type="character" w:customStyle="1" w:styleId="40">
    <w:name w:val="批注主题 字符"/>
    <w:basedOn w:val="39"/>
    <w:link w:val="18"/>
    <w:qFormat/>
    <w:uiPriority w:val="99"/>
    <w:rPr>
      <w:b/>
      <w:bCs/>
    </w:rPr>
  </w:style>
  <w:style w:type="character" w:customStyle="1" w:styleId="41">
    <w:name w:val="正文文本 字符"/>
    <w:basedOn w:val="22"/>
    <w:link w:val="10"/>
    <w:qFormat/>
    <w:uiPriority w:val="99"/>
  </w:style>
  <w:style w:type="character" w:customStyle="1" w:styleId="42">
    <w:name w:val="正文文本首行缩进 字符"/>
    <w:basedOn w:val="41"/>
    <w:link w:val="19"/>
    <w:qFormat/>
    <w:uiPriority w:val="0"/>
    <w:rPr>
      <w:rFonts w:ascii="宋体" w:hAnsi="Arial" w:eastAsia="宋体" w:cs="Times New Roman"/>
      <w:szCs w:val="21"/>
    </w:rPr>
  </w:style>
  <w:style w:type="character" w:customStyle="1" w:styleId="43">
    <w:name w:val="正文文字4 Char"/>
    <w:link w:val="29"/>
    <w:qFormat/>
    <w:uiPriority w:val="0"/>
    <w:rPr>
      <w:rFonts w:ascii="宋体" w:hAnsi="宋体" w:eastAsia="宋体" w:cs="Times New Roman"/>
      <w:b/>
      <w:bCs/>
      <w:sz w:val="24"/>
      <w:szCs w:val="24"/>
    </w:rPr>
  </w:style>
  <w:style w:type="character" w:customStyle="1" w:styleId="44">
    <w:name w:val="封面-编制单位及时间"/>
    <w:qFormat/>
    <w:uiPriority w:val="0"/>
    <w:rPr>
      <w:rFonts w:ascii="Times New Roman" w:hAnsi="Times New Roman" w:eastAsia="宋体"/>
      <w:b/>
      <w:bCs/>
      <w:sz w:val="44"/>
    </w:rPr>
  </w:style>
  <w:style w:type="paragraph" w:customStyle="1" w:styleId="45">
    <w:name w:val="列表段落2"/>
    <w:basedOn w:val="1"/>
    <w:qFormat/>
    <w:uiPriority w:val="34"/>
    <w:pPr>
      <w:ind w:firstLine="420" w:firstLineChars="200"/>
    </w:pPr>
  </w:style>
  <w:style w:type="character" w:customStyle="1" w:styleId="46">
    <w:name w:val="font01"/>
    <w:qFormat/>
    <w:uiPriority w:val="0"/>
    <w:rPr>
      <w:rFonts w:hint="eastAsia" w:ascii="宋体" w:hAnsi="宋体" w:eastAsia="宋体" w:cs="宋体"/>
      <w:b/>
      <w:bCs/>
      <w:color w:val="FF0000"/>
      <w:sz w:val="22"/>
      <w:szCs w:val="22"/>
      <w:u w:val="none"/>
    </w:rPr>
  </w:style>
  <w:style w:type="paragraph" w:customStyle="1" w:styleId="47">
    <w:name w:val="修订3"/>
    <w:qFormat/>
    <w:uiPriority w:val="99"/>
    <w:rPr>
      <w:rFonts w:ascii="Calibri" w:hAnsi="Calibri" w:eastAsia="宋体" w:cs="黑体"/>
      <w:kern w:val="2"/>
      <w:sz w:val="21"/>
      <w:szCs w:val="22"/>
      <w:lang w:val="en-US" w:eastAsia="zh-CN" w:bidi="ar-SA"/>
    </w:rPr>
  </w:style>
  <w:style w:type="paragraph" w:customStyle="1" w:styleId="48">
    <w:name w:val="修订4"/>
    <w:qFormat/>
    <w:uiPriority w:val="99"/>
    <w:rPr>
      <w:rFonts w:ascii="Calibri" w:hAnsi="Calibri" w:eastAsia="宋体" w:cs="黑体"/>
      <w:kern w:val="2"/>
      <w:sz w:val="21"/>
      <w:szCs w:val="22"/>
      <w:lang w:val="en-US" w:eastAsia="zh-CN" w:bidi="ar-SA"/>
    </w:rPr>
  </w:style>
  <w:style w:type="paragraph" w:styleId="49">
    <w:name w:val="List Paragraph"/>
    <w:basedOn w:val="1"/>
    <w:qFormat/>
    <w:uiPriority w:val="99"/>
    <w:pPr>
      <w:ind w:firstLine="420" w:firstLineChars="200"/>
    </w:pPr>
  </w:style>
  <w:style w:type="paragraph" w:customStyle="1" w:styleId="50">
    <w:name w:val="Revision_8263326d-15f6-4572-9699-b87ade5bf980"/>
    <w:qFormat/>
    <w:uiPriority w:val="99"/>
    <w:rPr>
      <w:rFonts w:ascii="Calibri" w:hAnsi="Calibri" w:eastAsia="宋体" w:cs="黑体"/>
      <w:kern w:val="2"/>
      <w:sz w:val="21"/>
      <w:szCs w:val="22"/>
      <w:lang w:val="en-US" w:eastAsia="zh-CN" w:bidi="ar-SA"/>
    </w:rPr>
  </w:style>
  <w:style w:type="character" w:customStyle="1" w:styleId="51">
    <w:name w:val="标题 字符"/>
    <w:basedOn w:val="22"/>
    <w:link w:val="17"/>
    <w:qFormat/>
    <w:uiPriority w:val="10"/>
    <w:rPr>
      <w:rFonts w:ascii="Cambria" w:hAnsi="Cambria" w:eastAsia="宋体" w:cs="宋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6338-6753-4A56-B0BB-B0889C387B67}">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2174</Words>
  <Characters>2243</Characters>
  <Paragraphs>1228</Paragraphs>
  <TotalTime>6</TotalTime>
  <ScaleCrop>false</ScaleCrop>
  <LinksUpToDate>false</LinksUpToDate>
  <CharactersWithSpaces>2246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2023-11-03T06:25:00Z</dcterms:created>
  <dc:creator>laimeiying</dc:creator>
  <cp:lastModifiedBy>001008220</cp:lastModifiedBy>
  <dcterms:modified xsi:type="dcterms:W3CDTF">2025-09-09T03:34:36Z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FF2F3830717F4F5EA6E8FC0109DEDD1B_13</vt:lpwstr>
  </property>
  <property fmtid="{D5CDD505-2E9C-101B-9397-08002B2CF9AE}" pid="4" name="KSOTemplateDocerSaveRecord">
    <vt:lpwstr>eyJoZGlkIjoiYTYyZDEyY2YwYjUwNDI4ZmExZjc0ZjkwYzVhZGU0MTIiLCJ1c2VySWQiOiIxOTU2MjIwODUifQ==</vt:lpwstr>
  </property>
</Properties>
</file>